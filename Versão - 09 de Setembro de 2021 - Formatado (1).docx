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60F0F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23C8ED6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8408BA0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120"/>
          <w:szCs w:val="120"/>
        </w:rPr>
      </w:pPr>
      <w:r>
        <w:rPr>
          <w:rFonts w:ascii="Arial Black" w:hAnsi="Arial Black" w:cs="Arial"/>
          <w:b/>
          <w:sz w:val="120"/>
          <w:szCs w:val="120"/>
        </w:rPr>
        <w:t xml:space="preserve">REGIMENTO </w:t>
      </w:r>
    </w:p>
    <w:p w14:paraId="4F393178" w14:textId="77777777" w:rsidR="0006545A" w:rsidRPr="00463075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120"/>
          <w:szCs w:val="120"/>
        </w:rPr>
      </w:pPr>
      <w:r>
        <w:rPr>
          <w:rFonts w:ascii="Arial Black" w:hAnsi="Arial Black" w:cs="Arial"/>
          <w:b/>
          <w:sz w:val="120"/>
          <w:szCs w:val="120"/>
        </w:rPr>
        <w:t>INTERNO</w:t>
      </w:r>
      <w:r w:rsidRPr="00463075">
        <w:rPr>
          <w:rFonts w:ascii="Arial Black" w:hAnsi="Arial Black" w:cs="Arial"/>
          <w:b/>
          <w:sz w:val="120"/>
          <w:szCs w:val="120"/>
        </w:rPr>
        <w:t xml:space="preserve"> </w:t>
      </w:r>
    </w:p>
    <w:p w14:paraId="602BB936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86D26AF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71C7C9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E0A5D69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EAE547D" w14:textId="77777777" w:rsidR="0006545A" w:rsidRPr="00463075" w:rsidRDefault="0006545A" w:rsidP="00986BED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463075">
        <w:rPr>
          <w:rFonts w:ascii="Arial Black" w:hAnsi="Arial Black" w:cs="Arial"/>
          <w:b/>
          <w:sz w:val="48"/>
          <w:szCs w:val="48"/>
        </w:rPr>
        <w:t>CONDOMÍNIO</w:t>
      </w:r>
      <w:r w:rsidRPr="00463075">
        <w:rPr>
          <w:rFonts w:ascii="Arial" w:hAnsi="Arial" w:cs="Arial"/>
          <w:b/>
          <w:sz w:val="48"/>
          <w:szCs w:val="48"/>
        </w:rPr>
        <w:t xml:space="preserve"> </w:t>
      </w:r>
      <w:r w:rsidRPr="00463075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0EC4D54" w14:textId="77777777" w:rsidR="0006545A" w:rsidRPr="00463075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463075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p w14:paraId="045F4432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96"/>
          <w:szCs w:val="96"/>
        </w:rPr>
      </w:pPr>
      <w:r>
        <w:rPr>
          <w:rFonts w:ascii="Arial Black" w:hAnsi="Arial Black" w:cs="Arial"/>
          <w:b/>
          <w:color w:val="auto"/>
          <w:sz w:val="96"/>
          <w:szCs w:val="96"/>
        </w:rPr>
        <w:t xml:space="preserve"> </w:t>
      </w:r>
    </w:p>
    <w:p w14:paraId="55C7D9E0" w14:textId="77777777" w:rsidR="0006545A" w:rsidRPr="00351655" w:rsidRDefault="0006545A" w:rsidP="00986BED">
      <w:pPr>
        <w:rPr>
          <w:sz w:val="20"/>
          <w:szCs w:val="20"/>
        </w:rPr>
      </w:pPr>
    </w:p>
    <w:p w14:paraId="6EFE560C" w14:textId="77777777" w:rsidR="0006545A" w:rsidRPr="00351655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730A5AE" w14:textId="0A60B806" w:rsidR="0006545A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B806BBD" w14:textId="0656B21D" w:rsidR="00845E3A" w:rsidRDefault="00845E3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6FBB483" w14:textId="77777777" w:rsidR="00845E3A" w:rsidRPr="00351655" w:rsidRDefault="00845E3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050C399" w14:textId="77777777" w:rsidR="0006545A" w:rsidRPr="00351655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56CB80D" w14:textId="77777777" w:rsidR="0006545A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6DD7AAE" w14:textId="77777777" w:rsidR="0006545A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9B82246" w14:textId="77777777" w:rsidR="0006545A" w:rsidRPr="00463075" w:rsidRDefault="0006545A" w:rsidP="00986BED"/>
    <w:p w14:paraId="2807D90F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14:paraId="501ED137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14:paraId="494D10BC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14:paraId="2C87C966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9F37FD">
        <w:rPr>
          <w:rFonts w:ascii="Arial" w:hAnsi="Arial" w:cs="Arial"/>
          <w:b/>
          <w:color w:val="auto"/>
          <w:sz w:val="40"/>
          <w:szCs w:val="40"/>
        </w:rPr>
        <w:t>SUMÁRIO</w:t>
      </w:r>
    </w:p>
    <w:p w14:paraId="7046245F" w14:textId="77777777" w:rsidR="0006545A" w:rsidRPr="009F37FD" w:rsidRDefault="0006545A" w:rsidP="00986BED">
      <w:pPr>
        <w:rPr>
          <w:rFonts w:ascii="Arial" w:hAnsi="Arial" w:cs="Arial"/>
          <w:sz w:val="22"/>
        </w:rPr>
      </w:pPr>
    </w:p>
    <w:p w14:paraId="4DEE33F1" w14:textId="37C8BD47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r w:rsidRPr="009F37FD">
        <w:rPr>
          <w:rFonts w:ascii="Arial" w:hAnsi="Arial" w:cs="Arial"/>
          <w:b/>
          <w:bCs/>
          <w:sz w:val="22"/>
        </w:rPr>
        <w:fldChar w:fldCharType="begin"/>
      </w:r>
      <w:r w:rsidRPr="009F37FD">
        <w:rPr>
          <w:rFonts w:ascii="Arial" w:hAnsi="Arial" w:cs="Arial"/>
          <w:b/>
          <w:bCs/>
          <w:sz w:val="22"/>
        </w:rPr>
        <w:instrText xml:space="preserve"> TOC \o "1-3" \h \z \u </w:instrText>
      </w:r>
      <w:r w:rsidRPr="009F37FD">
        <w:rPr>
          <w:rFonts w:ascii="Arial" w:hAnsi="Arial" w:cs="Arial"/>
          <w:b/>
          <w:bCs/>
          <w:sz w:val="22"/>
        </w:rPr>
        <w:fldChar w:fldCharType="separate"/>
      </w:r>
      <w:hyperlink w:anchor="_Toc76817327" w:history="1">
        <w:r w:rsidRPr="00EB6ED9">
          <w:rPr>
            <w:rStyle w:val="Hyperlink"/>
            <w:rFonts w:ascii="Arial" w:hAnsi="Arial" w:cs="Arial"/>
            <w:noProof/>
          </w:rPr>
          <w:t>LEGENDA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_Toc76817327 \h </w:instrText>
        </w:r>
        <w:r>
          <w:rPr>
            <w:noProof/>
            <w:webHidden/>
          </w:rPr>
          <w:fldChar w:fldCharType="separate"/>
        </w:r>
        <w:r w:rsidR="00845E3A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464B7FE3" w14:textId="2128541D" w:rsidR="0006545A" w:rsidRDefault="007E460D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28" w:history="1">
        <w:r w:rsidR="0006545A" w:rsidRPr="00EB6ED9">
          <w:rPr>
            <w:rStyle w:val="Hyperlink"/>
            <w:rFonts w:ascii="Arial" w:hAnsi="Arial" w:cs="Arial"/>
            <w:noProof/>
          </w:rPr>
          <w:t>CAPÍTULO I - Conceituação – Definição do Condomínio.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_Toc76817328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3</w:t>
        </w:r>
        <w:r w:rsidR="0006545A">
          <w:rPr>
            <w:noProof/>
            <w:webHidden/>
          </w:rPr>
          <w:fldChar w:fldCharType="end"/>
        </w:r>
      </w:hyperlink>
    </w:p>
    <w:p w14:paraId="5976116A" w14:textId="750D59BB" w:rsidR="0006545A" w:rsidRDefault="007E460D">
      <w:pPr>
        <w:pStyle w:val="Sumrio2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29" w:history="1">
        <w:r w:rsidR="0006545A" w:rsidRPr="00EB6ED9">
          <w:rPr>
            <w:rStyle w:val="Hyperlink"/>
            <w:rFonts w:ascii="Arial" w:hAnsi="Arial" w:cs="Arial"/>
            <w:noProof/>
          </w:rPr>
          <w:t>Seção II - Das partes do condomínio</w:t>
        </w:r>
        <w:r w:rsidR="0006545A" w:rsidRPr="00EB6ED9">
          <w:rPr>
            <w:rStyle w:val="Hyperlink"/>
            <w:rFonts w:ascii="Arial" w:hAnsi="Arial" w:cs="Arial"/>
            <w:b/>
            <w:noProof/>
          </w:rPr>
          <w:t>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_Toc76817329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3</w:t>
        </w:r>
        <w:r w:rsidR="0006545A">
          <w:rPr>
            <w:noProof/>
            <w:webHidden/>
          </w:rPr>
          <w:fldChar w:fldCharType="end"/>
        </w:r>
      </w:hyperlink>
    </w:p>
    <w:p w14:paraId="2186E334" w14:textId="3663DE30" w:rsidR="0006545A" w:rsidRDefault="007E460D">
      <w:pPr>
        <w:pStyle w:val="Sumrio2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0" w:history="1">
        <w:r w:rsidR="0006545A" w:rsidRPr="00EB6ED9">
          <w:rPr>
            <w:rStyle w:val="Hyperlink"/>
            <w:rFonts w:ascii="Arial" w:hAnsi="Arial" w:cs="Arial"/>
            <w:noProof/>
          </w:rPr>
          <w:t>Seção II - Das Pessoas.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_Toc76817330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3</w:t>
        </w:r>
        <w:r w:rsidR="0006545A">
          <w:rPr>
            <w:noProof/>
            <w:webHidden/>
          </w:rPr>
          <w:fldChar w:fldCharType="end"/>
        </w:r>
      </w:hyperlink>
    </w:p>
    <w:p w14:paraId="4EC7179C" w14:textId="7B39EF02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1" w:history="1">
        <w:r w:rsidRPr="00EB6ED9">
          <w:rPr>
            <w:rStyle w:val="Hyperlink"/>
            <w:rFonts w:ascii="Arial" w:hAnsi="Arial" w:cs="Arial"/>
            <w:noProof/>
          </w:rPr>
          <w:t>CAPÍTULO II - Do Uso do Solo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E18DB8" w14:textId="3BD5C652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2" w:history="1">
        <w:r w:rsidRPr="00EB6ED9">
          <w:rPr>
            <w:rStyle w:val="Hyperlink"/>
            <w:rFonts w:ascii="Arial" w:hAnsi="Arial" w:cs="Arial"/>
            <w:noProof/>
          </w:rPr>
          <w:t>CAPÍTULO III - Da Aprovação de Projetos e Realização de Obras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6A1B6" w14:textId="33D8BDAF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3" w:history="1">
        <w:r w:rsidRPr="00EB6ED9">
          <w:rPr>
            <w:rStyle w:val="Hyperlink"/>
            <w:rFonts w:ascii="Arial" w:hAnsi="Arial" w:cs="Arial"/>
            <w:noProof/>
          </w:rPr>
          <w:t>CAPÍTULO IV - O Condômino, seus Direitos, Deveres e Obrigações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76A319" w14:textId="7D0A6BE3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4" w:history="1">
        <w:r w:rsidRPr="00EB6ED9">
          <w:rPr>
            <w:rStyle w:val="Hyperlink"/>
            <w:rFonts w:ascii="Arial" w:hAnsi="Arial" w:cs="Arial"/>
            <w:noProof/>
          </w:rPr>
          <w:t>CAPÍTULO V - Do Uso e Gozo da Unidade Autônoma e Regras de Convivência entre Moradores.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5BEA11" w14:textId="2AB4D536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5" w:history="1">
        <w:r w:rsidRPr="00EB6ED9">
          <w:rPr>
            <w:rStyle w:val="Hyperlink"/>
            <w:rFonts w:ascii="Arial" w:hAnsi="Arial" w:cs="Arial"/>
            <w:noProof/>
          </w:rPr>
          <w:t>CAPÍTULO VI - Das Áreas Comuns, Portarias e Vias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2F9545" w14:textId="00D34EA8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6" w:history="1">
        <w:r w:rsidRPr="00EB6ED9">
          <w:rPr>
            <w:rStyle w:val="Hyperlink"/>
            <w:rFonts w:ascii="Arial" w:hAnsi="Arial" w:cs="Arial"/>
            <w:noProof/>
          </w:rPr>
          <w:t>CAPÍTULO VII - Da Identificação das Pessoas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7E6517" w14:textId="6DDABF55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7" w:history="1">
        <w:r w:rsidRPr="00EB6ED9">
          <w:rPr>
            <w:rStyle w:val="Hyperlink"/>
            <w:rFonts w:ascii="Arial" w:hAnsi="Arial" w:cs="Arial"/>
            <w:noProof/>
          </w:rPr>
          <w:t>CAPÍTULO VIII - Do Uso das Áreas Comuns e Criação de Animais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F8E1D8" w14:textId="01F92852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8" w:history="1">
        <w:r w:rsidRPr="00EB6ED9">
          <w:rPr>
            <w:rStyle w:val="Hyperlink"/>
            <w:rFonts w:ascii="Arial" w:hAnsi="Arial" w:cs="Arial"/>
            <w:noProof/>
          </w:rPr>
          <w:t>CAPÍTULO IX - Do Funcionamento e Uso do Complexo de Lazer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FD0809" w14:textId="7E2C6708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9" w:history="1">
        <w:r w:rsidRPr="00EB6ED9">
          <w:rPr>
            <w:rStyle w:val="Hyperlink"/>
            <w:rFonts w:ascii="Arial" w:hAnsi="Arial" w:cs="Arial"/>
            <w:noProof/>
          </w:rPr>
          <w:t>CAPÍTULO X - Do Uso do Espaço Flamboyant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2A491D" w14:textId="3C37CF68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0" w:history="1">
        <w:r w:rsidRPr="00EB6ED9">
          <w:rPr>
            <w:rStyle w:val="Hyperlink"/>
            <w:rFonts w:ascii="Arial" w:hAnsi="Arial" w:cs="Arial"/>
            <w:noProof/>
          </w:rPr>
          <w:t>CAPÍTULO XI - Das Responsabilidades pelo Uso das Piscinas e Demais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43C383" w14:textId="1755B96E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1" w:history="1">
        <w:r w:rsidRPr="00EB6ED9">
          <w:rPr>
            <w:rStyle w:val="Hyperlink"/>
            <w:rFonts w:ascii="Arial" w:hAnsi="Arial" w:cs="Arial"/>
            <w:noProof/>
          </w:rPr>
          <w:t>CAPÍTULO XII - Do Número de Inquilinos, Convidados e Visitantes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B05A99" w14:textId="6FEAA7F2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2" w:history="1">
        <w:r w:rsidRPr="00EB6ED9">
          <w:rPr>
            <w:rStyle w:val="Hyperlink"/>
            <w:rFonts w:ascii="Arial" w:hAnsi="Arial" w:cs="Arial"/>
            <w:noProof/>
          </w:rPr>
          <w:t xml:space="preserve">CAPÍTULO XIII - Dos Efeitos da Locação, e da Visita </w:t>
        </w:r>
        <w:r w:rsidRPr="00EB6ED9">
          <w:rPr>
            <w:rStyle w:val="Hyperlink"/>
            <w:rFonts w:ascii="Arial" w:hAnsi="Arial" w:cs="Arial"/>
            <w:strike/>
            <w:noProof/>
          </w:rPr>
          <w:t>e do Convite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906989" w14:textId="0212BE2A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3" w:history="1">
        <w:r w:rsidRPr="00EB6ED9">
          <w:rPr>
            <w:rStyle w:val="Hyperlink"/>
            <w:rFonts w:ascii="Arial" w:hAnsi="Arial" w:cs="Arial"/>
            <w:noProof/>
          </w:rPr>
          <w:t>CAPÍTULO XIV - Da Carga e Descarga de Materiais, da Remoção de Restos de Obras e da Cerca de Proteção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2D9154" w14:textId="7A36A3AF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4" w:history="1">
        <w:r w:rsidRPr="00EB6ED9">
          <w:rPr>
            <w:rStyle w:val="Hyperlink"/>
            <w:rFonts w:ascii="Arial" w:hAnsi="Arial" w:cs="Arial"/>
            <w:noProof/>
          </w:rPr>
          <w:t>CAPÍTULO XV - Das Obrigações dos Condôminos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E2CEDD9" w14:textId="34DDBFDE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5" w:history="1">
        <w:r w:rsidRPr="00EB6ED9">
          <w:rPr>
            <w:rStyle w:val="Hyperlink"/>
            <w:rFonts w:ascii="Arial" w:hAnsi="Arial" w:cs="Arial"/>
            <w:noProof/>
          </w:rPr>
          <w:t>CAPÍTULO XVI - Das Obrigações dos Inquilinos, Executores de Obras,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AD8FB9" w14:textId="09113103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6" w:history="1">
        <w:r w:rsidRPr="00EB6ED9">
          <w:rPr>
            <w:rStyle w:val="Hyperlink"/>
            <w:rFonts w:ascii="Arial" w:hAnsi="Arial" w:cs="Arial"/>
            <w:noProof/>
          </w:rPr>
          <w:t>Visitantes e Convidados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6F89A5" w14:textId="43141E02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7" w:history="1">
        <w:r w:rsidRPr="00EB6ED9">
          <w:rPr>
            <w:rStyle w:val="Hyperlink"/>
            <w:rFonts w:ascii="Arial" w:hAnsi="Arial" w:cs="Arial"/>
            <w:noProof/>
          </w:rPr>
          <w:t>CAPÍTULO XVII - Das Restrições e Proibições Inerentes 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0045D4" w14:textId="4B05D6C2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8" w:history="1">
        <w:r w:rsidRPr="00EB6ED9">
          <w:rPr>
            <w:rStyle w:val="Hyperlink"/>
            <w:rFonts w:ascii="Arial" w:hAnsi="Arial" w:cs="Arial"/>
            <w:noProof/>
          </w:rPr>
          <w:t>Uso das Instalações do Complexo de Lazer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83830C" w14:textId="15221DC1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9" w:history="1">
        <w:r w:rsidRPr="00EB6ED9">
          <w:rPr>
            <w:rStyle w:val="Hyperlink"/>
            <w:rFonts w:ascii="Arial" w:hAnsi="Arial" w:cs="Arial"/>
            <w:noProof/>
          </w:rPr>
          <w:t>CAPÍTULO XVIII - Da Indisponibilidade das Unidades do Complexo de Lazer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474391" w14:textId="10AC3EED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50" w:history="1">
        <w:r w:rsidRPr="00EB6ED9">
          <w:rPr>
            <w:rStyle w:val="Hyperlink"/>
            <w:rFonts w:ascii="Arial" w:hAnsi="Arial" w:cs="Arial"/>
            <w:noProof/>
          </w:rPr>
          <w:t>CAPÍTULO XIX - Da Penalidades e Multas Administrativas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8F7F436" w14:textId="2A8257A8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51" w:history="1">
        <w:r w:rsidRPr="00EB6ED9">
          <w:rPr>
            <w:rStyle w:val="Hyperlink"/>
            <w:rFonts w:ascii="Arial" w:hAnsi="Arial" w:cs="Arial"/>
            <w:noProof/>
          </w:rPr>
          <w:t>CAPÍTULO XX - Disposições Transitórias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6069A0" w14:textId="1F0989FB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52" w:history="1">
        <w:r w:rsidRPr="00EB6ED9">
          <w:rPr>
            <w:rStyle w:val="Hyperlink"/>
            <w:rFonts w:ascii="Arial" w:hAnsi="Arial" w:cs="Arial"/>
            <w:noProof/>
          </w:rPr>
          <w:t>CAPÍTULO XXI – Das Eleições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C0E6D5" w14:textId="77777777" w:rsidR="0006545A" w:rsidRDefault="0006545A" w:rsidP="00986BED">
      <w:pPr>
        <w:spacing w:after="0" w:line="240" w:lineRule="auto"/>
      </w:pPr>
      <w:r w:rsidRPr="009F37FD">
        <w:rPr>
          <w:rFonts w:ascii="Arial" w:hAnsi="Arial" w:cs="Arial"/>
          <w:b/>
          <w:bCs/>
          <w:sz w:val="22"/>
        </w:rPr>
        <w:fldChar w:fldCharType="end"/>
      </w:r>
    </w:p>
    <w:p w14:paraId="7F644CB2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45DF4844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21E43F6F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4C6239EC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6F550034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2AF5B331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2EE832A6" w14:textId="77777777" w:rsidR="0006545A" w:rsidRDefault="0006545A" w:rsidP="00986BED">
      <w:pPr>
        <w:spacing w:after="0" w:line="240" w:lineRule="auto"/>
        <w:ind w:left="2552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Este Regimento Interno define conceitos, dispõe sobre</w:t>
      </w:r>
      <w:ins w:id="0" w:author="Fernandes" w:date="2021-08-31T15:35:00Z">
        <w:r>
          <w:rPr>
            <w:rFonts w:ascii="Arial" w:hAnsi="Arial" w:cs="Arial"/>
            <w:szCs w:val="24"/>
          </w:rPr>
          <w:t xml:space="preserve"> o acesso,</w:t>
        </w:r>
      </w:ins>
      <w:del w:id="1" w:author="TIAGO" w:date="2021-09-08T19:17:00Z">
        <w:r w:rsidRPr="00317E14" w:rsidDel="00737D1D">
          <w:rPr>
            <w:rFonts w:ascii="Arial" w:hAnsi="Arial" w:cs="Arial"/>
            <w:szCs w:val="24"/>
          </w:rPr>
          <w:delText xml:space="preserve"> </w:delText>
        </w:r>
        <w:r w:rsidRPr="00294532" w:rsidDel="00737D1D">
          <w:rPr>
            <w:rFonts w:ascii="Arial" w:hAnsi="Arial" w:cs="Arial"/>
            <w:szCs w:val="24"/>
          </w:rPr>
          <w:delText>ingresso</w:delText>
        </w:r>
        <w:r w:rsidRPr="00317E14" w:rsidDel="00737D1D">
          <w:rPr>
            <w:rFonts w:ascii="Arial" w:hAnsi="Arial" w:cs="Arial"/>
            <w:szCs w:val="24"/>
          </w:rPr>
          <w:delText xml:space="preserve">, </w:delText>
        </w:r>
      </w:del>
      <w:ins w:id="2" w:author="TIAGO" w:date="2021-09-08T19:19:00Z">
        <w:r w:rsidR="00737D1D"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 xml:space="preserve">utilização das unidades e dependências integrantes do Condomínio Residencial Village </w:t>
      </w:r>
      <w:proofErr w:type="spellStart"/>
      <w:r w:rsidRPr="00317E14">
        <w:rPr>
          <w:rFonts w:ascii="Arial" w:hAnsi="Arial" w:cs="Arial"/>
          <w:szCs w:val="24"/>
        </w:rPr>
        <w:t>Thermas</w:t>
      </w:r>
      <w:proofErr w:type="spellEnd"/>
      <w:r w:rsidRPr="00317E14">
        <w:rPr>
          <w:rFonts w:ascii="Arial" w:hAnsi="Arial" w:cs="Arial"/>
          <w:szCs w:val="24"/>
        </w:rPr>
        <w:t xml:space="preserve"> das Caldas e estabelece </w:t>
      </w:r>
      <w:r w:rsidRPr="00BE2AEF">
        <w:rPr>
          <w:rFonts w:ascii="Arial" w:hAnsi="Arial" w:cs="Arial"/>
          <w:color w:val="auto"/>
          <w:szCs w:val="24"/>
        </w:rPr>
        <w:t>condutas,</w:t>
      </w:r>
      <w:r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normas e procedimentos de caráter geral e de observância obrigatória. </w:t>
      </w:r>
    </w:p>
    <w:p w14:paraId="1CEBC799" w14:textId="77777777" w:rsidR="0006545A" w:rsidRPr="00317E14" w:rsidRDefault="0006545A" w:rsidP="00986BED">
      <w:pPr>
        <w:spacing w:after="0" w:line="240" w:lineRule="auto"/>
        <w:ind w:left="2552"/>
        <w:rPr>
          <w:rFonts w:ascii="Arial" w:hAnsi="Arial" w:cs="Arial"/>
          <w:szCs w:val="24"/>
        </w:rPr>
      </w:pPr>
    </w:p>
    <w:p w14:paraId="1C550264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4496696" w14:textId="77777777" w:rsidR="0006545A" w:rsidRPr="002738DF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3" w:name="_Toc76817328"/>
      <w:r w:rsidRPr="00317E14">
        <w:rPr>
          <w:rFonts w:ascii="Arial" w:hAnsi="Arial" w:cs="Arial"/>
          <w:szCs w:val="24"/>
        </w:rPr>
        <w:t>CAPÍTULO I</w:t>
      </w:r>
      <w:r>
        <w:rPr>
          <w:rFonts w:ascii="Arial" w:hAnsi="Arial" w:cs="Arial"/>
          <w:szCs w:val="24"/>
        </w:rPr>
        <w:t xml:space="preserve"> - </w:t>
      </w:r>
      <w:r w:rsidRPr="002738DF">
        <w:rPr>
          <w:rFonts w:ascii="Arial" w:hAnsi="Arial" w:cs="Arial"/>
          <w:szCs w:val="24"/>
        </w:rPr>
        <w:t xml:space="preserve">Conceituação – Definição </w:t>
      </w:r>
      <w:r>
        <w:rPr>
          <w:rFonts w:ascii="Arial" w:hAnsi="Arial" w:cs="Arial"/>
          <w:szCs w:val="24"/>
        </w:rPr>
        <w:t>d</w:t>
      </w:r>
      <w:r w:rsidRPr="002738DF">
        <w:rPr>
          <w:rFonts w:ascii="Arial" w:hAnsi="Arial" w:cs="Arial"/>
          <w:szCs w:val="24"/>
        </w:rPr>
        <w:t>o Condomínio</w:t>
      </w:r>
      <w:r>
        <w:rPr>
          <w:rFonts w:ascii="Arial" w:hAnsi="Arial" w:cs="Arial"/>
          <w:szCs w:val="24"/>
        </w:rPr>
        <w:t>.</w:t>
      </w:r>
      <w:bookmarkEnd w:id="3"/>
      <w:r w:rsidRPr="002738DF">
        <w:rPr>
          <w:rFonts w:ascii="Arial" w:hAnsi="Arial" w:cs="Arial"/>
          <w:szCs w:val="24"/>
        </w:rPr>
        <w:t xml:space="preserve">  </w:t>
      </w:r>
    </w:p>
    <w:p w14:paraId="0EF13B12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773EC51" w14:textId="77777777" w:rsidR="0006545A" w:rsidRPr="008A695C" w:rsidRDefault="0006545A" w:rsidP="00986BE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 w:rsidRPr="008A695C">
        <w:rPr>
          <w:rFonts w:ascii="Arial" w:hAnsi="Arial" w:cs="Arial"/>
          <w:szCs w:val="24"/>
        </w:rPr>
        <w:t>As disposições aqui elencadas e aprovadas obedecem</w:t>
      </w:r>
      <w:ins w:id="4" w:author="Fernandes" w:date="2021-08-31T15:39:00Z">
        <w:r>
          <w:rPr>
            <w:rFonts w:ascii="Arial" w:hAnsi="Arial" w:cs="Arial"/>
            <w:szCs w:val="24"/>
          </w:rPr>
          <w:t xml:space="preserve"> de forma complementar,</w:t>
        </w:r>
      </w:ins>
      <w:del w:id="5" w:author="Fernandes" w:date="2021-08-31T15:39:00Z">
        <w:r w:rsidRPr="008A695C" w:rsidDel="00995ABE">
          <w:rPr>
            <w:rFonts w:ascii="Arial" w:hAnsi="Arial" w:cs="Arial"/>
            <w:szCs w:val="24"/>
          </w:rPr>
          <w:delText>,</w:delText>
        </w:r>
      </w:del>
      <w:r w:rsidRPr="008A695C">
        <w:rPr>
          <w:rFonts w:ascii="Arial" w:hAnsi="Arial" w:cs="Arial"/>
          <w:szCs w:val="24"/>
        </w:rPr>
        <w:t xml:space="preserve"> </w:t>
      </w:r>
      <w:del w:id="6" w:author="TIAGO" w:date="2021-09-08T19:19:00Z">
        <w:r w:rsidRPr="0006545A" w:rsidDel="00737D1D">
          <w:rPr>
            <w:rFonts w:ascii="Arial" w:hAnsi="Arial" w:cs="Arial"/>
            <w:strike/>
            <w:szCs w:val="24"/>
            <w:rPrChange w:id="7" w:author="Fernandes" w:date="2021-08-31T15:41:00Z">
              <w:rPr>
                <w:rFonts w:ascii="Arial" w:hAnsi="Arial" w:cs="Arial"/>
                <w:szCs w:val="24"/>
              </w:rPr>
            </w:rPrChange>
          </w:rPr>
          <w:delText>supletivamente</w:delText>
        </w:r>
        <w:r w:rsidRPr="008A695C" w:rsidDel="00737D1D">
          <w:rPr>
            <w:rFonts w:ascii="Arial" w:hAnsi="Arial" w:cs="Arial"/>
            <w:szCs w:val="24"/>
          </w:rPr>
          <w:delText xml:space="preserve">, </w:delText>
        </w:r>
      </w:del>
      <w:r w:rsidRPr="008A695C">
        <w:rPr>
          <w:rFonts w:ascii="Arial" w:hAnsi="Arial" w:cs="Arial"/>
          <w:szCs w:val="24"/>
        </w:rPr>
        <w:t xml:space="preserve">à legislação federal, estadual e municipal vigentes e no seu fiel cumprimento facilitará a uma convivência harmônica </w:t>
      </w:r>
      <w:del w:id="8" w:author="TIAGO" w:date="2021-09-08T19:19:00Z">
        <w:r w:rsidRPr="0006545A" w:rsidDel="00737D1D">
          <w:rPr>
            <w:rFonts w:ascii="Arial" w:hAnsi="Arial" w:cs="Arial"/>
            <w:strike/>
            <w:szCs w:val="24"/>
            <w:rPrChange w:id="9" w:author="Fernandes" w:date="2021-08-31T15:42:00Z">
              <w:rPr>
                <w:rFonts w:ascii="Arial" w:hAnsi="Arial" w:cs="Arial"/>
                <w:szCs w:val="24"/>
              </w:rPr>
            </w:rPrChange>
          </w:rPr>
          <w:delText>de</w:delText>
        </w:r>
      </w:del>
      <w:ins w:id="10" w:author="Fernandes" w:date="2021-08-31T15:42:00Z">
        <w:del w:id="11" w:author="TIAGO" w:date="2021-09-08T19:19:00Z">
          <w:r w:rsidDel="00737D1D">
            <w:rPr>
              <w:rFonts w:ascii="Arial" w:hAnsi="Arial" w:cs="Arial"/>
              <w:szCs w:val="24"/>
            </w:rPr>
            <w:delText xml:space="preserve"> </w:delText>
          </w:r>
        </w:del>
        <w:r>
          <w:rPr>
            <w:rFonts w:ascii="Arial" w:hAnsi="Arial" w:cs="Arial"/>
            <w:szCs w:val="24"/>
          </w:rPr>
          <w:t>entre</w:t>
        </w:r>
      </w:ins>
      <w:r w:rsidRPr="008A695C">
        <w:rPr>
          <w:rFonts w:ascii="Arial" w:hAnsi="Arial" w:cs="Arial"/>
          <w:szCs w:val="24"/>
        </w:rPr>
        <w:t xml:space="preserve"> seus moradores, visitantes e prestadores de serviços</w:t>
      </w:r>
      <w:ins w:id="12" w:author="Fernandes" w:date="2021-08-31T15:42:00Z">
        <w:r>
          <w:rPr>
            <w:rFonts w:ascii="Arial" w:hAnsi="Arial" w:cs="Arial"/>
            <w:szCs w:val="24"/>
          </w:rPr>
          <w:t>,</w:t>
        </w:r>
      </w:ins>
      <w:r w:rsidRPr="008A695C">
        <w:rPr>
          <w:rFonts w:ascii="Arial" w:hAnsi="Arial" w:cs="Arial"/>
          <w:szCs w:val="24"/>
        </w:rPr>
        <w:t xml:space="preserve"> enquanto permanecerem no âmbito do </w:t>
      </w:r>
      <w:ins w:id="13" w:author="Rogerio Wilson Lelis Caixeta" w:date="2021-08-31T09:34:00Z">
        <w:r>
          <w:rPr>
            <w:rFonts w:ascii="Arial" w:hAnsi="Arial" w:cs="Arial"/>
            <w:szCs w:val="24"/>
          </w:rPr>
          <w:t xml:space="preserve">Condomínio </w:t>
        </w:r>
      </w:ins>
      <w:r w:rsidRPr="008A695C">
        <w:rPr>
          <w:rFonts w:ascii="Arial" w:hAnsi="Arial" w:cs="Arial"/>
          <w:szCs w:val="24"/>
        </w:rPr>
        <w:t xml:space="preserve">Residencial Village </w:t>
      </w:r>
      <w:proofErr w:type="spellStart"/>
      <w:r w:rsidRPr="008A695C">
        <w:rPr>
          <w:rFonts w:ascii="Arial" w:hAnsi="Arial" w:cs="Arial"/>
          <w:szCs w:val="24"/>
        </w:rPr>
        <w:t>Thermas</w:t>
      </w:r>
      <w:proofErr w:type="spellEnd"/>
      <w:r w:rsidRPr="008A695C">
        <w:rPr>
          <w:rFonts w:ascii="Arial" w:hAnsi="Arial" w:cs="Arial"/>
          <w:szCs w:val="24"/>
        </w:rPr>
        <w:t xml:space="preserve"> das Caldas. </w:t>
      </w:r>
    </w:p>
    <w:p w14:paraId="153DC3E8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7D916502" w14:textId="77777777" w:rsidR="0006545A" w:rsidRPr="00722BF7" w:rsidRDefault="0006545A" w:rsidP="00986BED">
      <w:pPr>
        <w:pStyle w:val="Ttulo2"/>
        <w:spacing w:before="0" w:line="240" w:lineRule="auto"/>
        <w:jc w:val="center"/>
        <w:rPr>
          <w:rFonts w:ascii="Arial" w:hAnsi="Arial" w:cs="Arial"/>
          <w:b/>
          <w:color w:val="auto"/>
          <w:sz w:val="24"/>
          <w:szCs w:val="24"/>
        </w:rPr>
      </w:pPr>
      <w:bookmarkStart w:id="14" w:name="_Toc76817329"/>
      <w:r>
        <w:rPr>
          <w:rFonts w:ascii="Arial" w:hAnsi="Arial" w:cs="Arial"/>
          <w:color w:val="auto"/>
          <w:sz w:val="24"/>
          <w:szCs w:val="24"/>
        </w:rPr>
        <w:t>Seção II -</w:t>
      </w:r>
      <w:r w:rsidRPr="002738DF">
        <w:rPr>
          <w:rFonts w:ascii="Arial" w:hAnsi="Arial" w:cs="Arial"/>
          <w:color w:val="auto"/>
          <w:sz w:val="24"/>
          <w:szCs w:val="24"/>
        </w:rPr>
        <w:t xml:space="preserve"> Das partes do condomínio</w:t>
      </w:r>
      <w:r w:rsidRPr="00722BF7">
        <w:rPr>
          <w:rFonts w:ascii="Arial" w:hAnsi="Arial" w:cs="Arial"/>
          <w:b/>
          <w:color w:val="auto"/>
          <w:sz w:val="24"/>
          <w:szCs w:val="24"/>
        </w:rPr>
        <w:t>.</w:t>
      </w:r>
      <w:bookmarkEnd w:id="14"/>
    </w:p>
    <w:p w14:paraId="4DDCF3BD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722BF7">
        <w:rPr>
          <w:rFonts w:ascii="Arial" w:hAnsi="Arial" w:cs="Arial"/>
          <w:b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 </w:t>
      </w:r>
    </w:p>
    <w:p w14:paraId="307F76CC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As normas da Convenção estabelecidas e aprovadas em Assembleia, os quais contemplam este Regimento</w:t>
      </w:r>
      <w:ins w:id="15" w:author="Fernandes" w:date="2021-08-31T15:43:00Z">
        <w:r>
          <w:rPr>
            <w:rFonts w:ascii="Arial" w:hAnsi="Arial" w:cs="Arial"/>
            <w:szCs w:val="24"/>
          </w:rPr>
          <w:t xml:space="preserve"> Interno</w:t>
        </w:r>
      </w:ins>
      <w:r w:rsidRPr="00317E14">
        <w:rPr>
          <w:rFonts w:ascii="Arial" w:hAnsi="Arial" w:cs="Arial"/>
          <w:szCs w:val="24"/>
        </w:rPr>
        <w:t xml:space="preserve"> têm alcance restrito ao Condomínio, incluindo as cercas</w:t>
      </w:r>
      <w:ins w:id="16" w:author="Fernandes" w:date="2021-08-31T15:43:00Z">
        <w:r>
          <w:rPr>
            <w:rFonts w:ascii="Arial" w:hAnsi="Arial" w:cs="Arial"/>
            <w:szCs w:val="24"/>
          </w:rPr>
          <w:t>/muros</w:t>
        </w:r>
      </w:ins>
      <w:r w:rsidRPr="00317E14">
        <w:rPr>
          <w:rFonts w:ascii="Arial" w:hAnsi="Arial" w:cs="Arial"/>
          <w:szCs w:val="24"/>
        </w:rPr>
        <w:t xml:space="preserve"> de proteção , as portarias principal e de serviço, as vias de circulação internas, áreas verdes, as calçadas internas e externas, as </w:t>
      </w:r>
      <w:del w:id="17" w:author="TIAGO" w:date="2021-09-08T19:20:00Z">
        <w:r w:rsidRPr="00737D1D" w:rsidDel="00737D1D">
          <w:rPr>
            <w:rFonts w:ascii="Arial" w:hAnsi="Arial" w:cs="Arial"/>
            <w:strike/>
            <w:szCs w:val="24"/>
          </w:rPr>
          <w:delText>unidades de chalés</w:delText>
        </w:r>
        <w:r w:rsidRPr="00737D1D" w:rsidDel="00737D1D">
          <w:rPr>
            <w:rFonts w:ascii="Arial" w:hAnsi="Arial" w:cs="Arial"/>
            <w:szCs w:val="24"/>
          </w:rPr>
          <w:delText xml:space="preserve"> </w:delText>
        </w:r>
      </w:del>
      <w:r w:rsidRPr="00737D1D">
        <w:rPr>
          <w:rFonts w:ascii="Arial" w:hAnsi="Arial" w:cs="Arial"/>
          <w:szCs w:val="24"/>
          <w:rPrChange w:id="18" w:author="TIAGO" w:date="2021-09-08T19:20:00Z">
            <w:rPr>
              <w:rFonts w:ascii="Arial" w:hAnsi="Arial" w:cs="Arial"/>
              <w:b/>
              <w:szCs w:val="24"/>
            </w:rPr>
          </w:rPrChange>
        </w:rPr>
        <w:t>casas</w:t>
      </w:r>
      <w:r w:rsidRPr="00317E14">
        <w:rPr>
          <w:rFonts w:ascii="Arial" w:hAnsi="Arial" w:cs="Arial"/>
          <w:szCs w:val="24"/>
        </w:rPr>
        <w:t xml:space="preserve">, as redes de água e esgoto e de energia elétrica, o reservatório de água, poços </w:t>
      </w:r>
      <w:ins w:id="19" w:author="Fernandes" w:date="2021-08-31T15:44:00Z">
        <w:r>
          <w:rPr>
            <w:rFonts w:ascii="Arial" w:hAnsi="Arial" w:cs="Arial"/>
            <w:szCs w:val="24"/>
          </w:rPr>
          <w:t>a</w:t>
        </w:r>
      </w:ins>
      <w:del w:id="20" w:author="Fernandes" w:date="2021-08-31T15:44:00Z">
        <w:r w:rsidRPr="00317E14" w:rsidDel="00653BF5">
          <w:rPr>
            <w:rFonts w:ascii="Arial" w:hAnsi="Arial" w:cs="Arial"/>
            <w:szCs w:val="24"/>
          </w:rPr>
          <w:delText>A</w:delText>
        </w:r>
      </w:del>
      <w:r w:rsidRPr="00317E14">
        <w:rPr>
          <w:rFonts w:ascii="Arial" w:hAnsi="Arial" w:cs="Arial"/>
          <w:szCs w:val="24"/>
        </w:rPr>
        <w:t xml:space="preserve">rtesianos, o complexo de lazer, as árvores ornamentais, a </w:t>
      </w:r>
      <w:ins w:id="21" w:author="Fernandes" w:date="2021-08-31T15:45:00Z">
        <w:r>
          <w:rPr>
            <w:rFonts w:ascii="Arial" w:hAnsi="Arial" w:cs="Arial"/>
            <w:szCs w:val="24"/>
          </w:rPr>
          <w:t>m</w:t>
        </w:r>
      </w:ins>
      <w:del w:id="22" w:author="Fernandes" w:date="2021-08-31T15:45:00Z">
        <w:r w:rsidRPr="00317E14" w:rsidDel="00653BF5">
          <w:rPr>
            <w:rFonts w:ascii="Arial" w:hAnsi="Arial" w:cs="Arial"/>
            <w:szCs w:val="24"/>
          </w:rPr>
          <w:delText>M</w:delText>
        </w:r>
      </w:del>
      <w:r w:rsidRPr="00317E14">
        <w:rPr>
          <w:rFonts w:ascii="Arial" w:hAnsi="Arial" w:cs="Arial"/>
          <w:szCs w:val="24"/>
        </w:rPr>
        <w:t xml:space="preserve">ata </w:t>
      </w:r>
      <w:ins w:id="23" w:author="Fernandes" w:date="2021-08-31T15:45:00Z">
        <w:r w:rsidRPr="00737D1D">
          <w:rPr>
            <w:rFonts w:ascii="Arial" w:hAnsi="Arial" w:cs="Arial"/>
            <w:szCs w:val="24"/>
            <w:rPrChange w:id="24" w:author="TIAGO" w:date="2021-09-08T19:21:00Z">
              <w:rPr>
                <w:rFonts w:ascii="Arial" w:hAnsi="Arial" w:cs="Arial"/>
                <w:b/>
                <w:szCs w:val="24"/>
              </w:rPr>
            </w:rPrChange>
          </w:rPr>
          <w:t>c</w:t>
        </w:r>
      </w:ins>
      <w:del w:id="25" w:author="Fernandes" w:date="2021-08-31T15:45:00Z">
        <w:r w:rsidRPr="00737D1D" w:rsidDel="00653BF5">
          <w:rPr>
            <w:rFonts w:ascii="Arial" w:hAnsi="Arial" w:cs="Arial"/>
            <w:szCs w:val="24"/>
            <w:rPrChange w:id="26" w:author="TIAGO" w:date="2021-09-08T19:21:00Z">
              <w:rPr>
                <w:rFonts w:ascii="Arial" w:hAnsi="Arial" w:cs="Arial"/>
                <w:b/>
                <w:szCs w:val="24"/>
              </w:rPr>
            </w:rPrChange>
          </w:rPr>
          <w:delText>C</w:delText>
        </w:r>
      </w:del>
      <w:r w:rsidRPr="00737D1D">
        <w:rPr>
          <w:rFonts w:ascii="Arial" w:hAnsi="Arial" w:cs="Arial"/>
          <w:szCs w:val="24"/>
          <w:rPrChange w:id="27" w:author="TIAGO" w:date="2021-09-08T19:21:00Z">
            <w:rPr>
              <w:rFonts w:ascii="Arial" w:hAnsi="Arial" w:cs="Arial"/>
              <w:b/>
              <w:szCs w:val="24"/>
            </w:rPr>
          </w:rPrChange>
        </w:rPr>
        <w:t>iliar</w:t>
      </w:r>
      <w:r w:rsidRPr="00317E14">
        <w:rPr>
          <w:rFonts w:ascii="Arial" w:hAnsi="Arial" w:cs="Arial"/>
          <w:szCs w:val="24"/>
        </w:rPr>
        <w:t xml:space="preserve"> (reserva ecológica) e quaisquer outras benfeitorias existentes ou futuras. </w:t>
      </w:r>
    </w:p>
    <w:p w14:paraId="24FD417C" w14:textId="77777777" w:rsidR="0006545A" w:rsidRPr="00317E14" w:rsidRDefault="0006545A" w:rsidP="00986BED">
      <w:pPr>
        <w:spacing w:after="0" w:line="240" w:lineRule="auto"/>
        <w:ind w:left="1313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2C5EF91" w14:textId="77777777" w:rsidR="0006545A" w:rsidRPr="00BE2AEF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Define-se como </w:t>
      </w:r>
      <w:r w:rsidRPr="00BE2AEF">
        <w:rPr>
          <w:rFonts w:ascii="Arial" w:hAnsi="Arial" w:cs="Arial"/>
          <w:color w:val="auto"/>
          <w:szCs w:val="24"/>
        </w:rPr>
        <w:t>área</w:t>
      </w:r>
      <w:r w:rsidRPr="00317E14">
        <w:rPr>
          <w:rFonts w:ascii="Arial" w:hAnsi="Arial" w:cs="Arial"/>
          <w:szCs w:val="24"/>
        </w:rPr>
        <w:t xml:space="preserve"> de lazer o complexo composto pelas piscinas, quiosques, sanitários, grades e telas de proteção, churrasqueiras, casa de máquina, represa, jardins internos e externos, a mata ciliar e margem do </w:t>
      </w:r>
      <w:del w:id="28" w:author="TIAGO" w:date="2021-09-08T19:22:00Z">
        <w:r w:rsidRPr="00317E14" w:rsidDel="00737D1D">
          <w:rPr>
            <w:rFonts w:ascii="Arial" w:hAnsi="Arial" w:cs="Arial"/>
            <w:strike/>
            <w:szCs w:val="24"/>
          </w:rPr>
          <w:delText>riacho</w:delText>
        </w:r>
        <w:r w:rsidRPr="00317E14" w:rsidDel="00737D1D">
          <w:rPr>
            <w:rFonts w:ascii="Arial" w:hAnsi="Arial" w:cs="Arial"/>
            <w:szCs w:val="24"/>
          </w:rPr>
          <w:delText xml:space="preserve"> </w:delText>
        </w:r>
      </w:del>
      <w:r w:rsidRPr="00BE2AEF">
        <w:rPr>
          <w:rFonts w:ascii="Arial" w:hAnsi="Arial" w:cs="Arial"/>
          <w:color w:val="auto"/>
          <w:szCs w:val="24"/>
        </w:rPr>
        <w:t>córrego</w:t>
      </w:r>
      <w:ins w:id="29" w:author="TIAGO" w:date="2021-09-08T19:22:00Z">
        <w:r w:rsidR="00737D1D">
          <w:rPr>
            <w:rFonts w:ascii="Arial" w:hAnsi="Arial" w:cs="Arial"/>
            <w:szCs w:val="24"/>
          </w:rPr>
          <w:t>,</w:t>
        </w:r>
      </w:ins>
      <w:del w:id="30" w:author="TIAGO" w:date="2021-09-08T19:22:00Z">
        <w:r w:rsidRPr="00BE2AEF" w:rsidDel="00737D1D">
          <w:rPr>
            <w:rFonts w:ascii="Arial" w:hAnsi="Arial" w:cs="Arial"/>
            <w:szCs w:val="24"/>
          </w:rPr>
          <w:delText xml:space="preserve"> </w:delText>
        </w:r>
        <w:r w:rsidRPr="00317E14" w:rsidDel="00737D1D">
          <w:rPr>
            <w:rFonts w:ascii="Arial" w:hAnsi="Arial" w:cs="Arial"/>
            <w:szCs w:val="24"/>
          </w:rPr>
          <w:delText>e</w:delText>
        </w:r>
      </w:del>
      <w:r w:rsidRPr="00317E14">
        <w:rPr>
          <w:rFonts w:ascii="Arial" w:hAnsi="Arial" w:cs="Arial"/>
          <w:szCs w:val="24"/>
        </w:rPr>
        <w:t xml:space="preserve"> </w:t>
      </w:r>
      <w:del w:id="31" w:author="TIAGO" w:date="2021-09-08T19:22:00Z">
        <w:r w:rsidRPr="00317E14" w:rsidDel="00737D1D">
          <w:rPr>
            <w:rFonts w:ascii="Arial" w:hAnsi="Arial" w:cs="Arial"/>
            <w:szCs w:val="24"/>
          </w:rPr>
          <w:delText xml:space="preserve">também a </w:delText>
        </w:r>
      </w:del>
      <w:r w:rsidRPr="00BE2AEF">
        <w:rPr>
          <w:rFonts w:ascii="Arial" w:hAnsi="Arial" w:cs="Arial"/>
          <w:szCs w:val="24"/>
        </w:rPr>
        <w:t>reserva ecológica</w:t>
      </w:r>
      <w:del w:id="32" w:author="TIAGO" w:date="2021-09-08T19:22:00Z">
        <w:r w:rsidRPr="00BE2AEF" w:rsidDel="00737D1D">
          <w:rPr>
            <w:rFonts w:ascii="Arial" w:hAnsi="Arial" w:cs="Arial"/>
            <w:szCs w:val="24"/>
          </w:rPr>
          <w:delText>.</w:delText>
        </w:r>
      </w:del>
      <w:ins w:id="33" w:author="Fernandes" w:date="2021-08-31T15:45:00Z">
        <w:del w:id="34" w:author="TIAGO" w:date="2021-09-08T19:22:00Z">
          <w:r w:rsidDel="00737D1D">
            <w:rPr>
              <w:rFonts w:ascii="Arial" w:hAnsi="Arial" w:cs="Arial"/>
              <w:szCs w:val="24"/>
            </w:rPr>
            <w:delText xml:space="preserve"> </w:delText>
          </w:r>
        </w:del>
      </w:ins>
      <w:ins w:id="35" w:author="TIAGO" w:date="2021-09-08T19:22:00Z">
        <w:r w:rsidR="00737D1D">
          <w:rPr>
            <w:rFonts w:ascii="Arial" w:hAnsi="Arial" w:cs="Arial"/>
            <w:szCs w:val="24"/>
          </w:rPr>
          <w:t xml:space="preserve"> e também a </w:t>
        </w:r>
      </w:ins>
      <w:ins w:id="36" w:author="Fernandes" w:date="2021-08-31T15:45:00Z">
        <w:del w:id="37" w:author="TIAGO" w:date="2021-09-08T19:22:00Z">
          <w:r w:rsidDel="00737D1D">
            <w:rPr>
              <w:rFonts w:ascii="Arial" w:hAnsi="Arial" w:cs="Arial"/>
              <w:szCs w:val="24"/>
            </w:rPr>
            <w:delText>(</w:delText>
          </w:r>
        </w:del>
        <w:r>
          <w:rPr>
            <w:rFonts w:ascii="Arial" w:hAnsi="Arial" w:cs="Arial"/>
            <w:szCs w:val="24"/>
          </w:rPr>
          <w:t>academia funcional</w:t>
        </w:r>
        <w:del w:id="38" w:author="TIAGO" w:date="2021-09-08T19:22:00Z">
          <w:r w:rsidDel="00737D1D">
            <w:rPr>
              <w:rFonts w:ascii="Arial" w:hAnsi="Arial" w:cs="Arial"/>
              <w:szCs w:val="24"/>
            </w:rPr>
            <w:delText xml:space="preserve">) </w:delText>
          </w:r>
        </w:del>
      </w:ins>
      <w:ins w:id="39" w:author="Fernandes" w:date="2021-08-31T15:46:00Z">
        <w:del w:id="40" w:author="TIAGO" w:date="2021-09-08T19:22:00Z">
          <w:r w:rsidDel="00737D1D">
            <w:rPr>
              <w:rFonts w:ascii="Arial" w:hAnsi="Arial" w:cs="Arial"/>
              <w:szCs w:val="24"/>
            </w:rPr>
            <w:delText>–</w:delText>
          </w:r>
        </w:del>
      </w:ins>
      <w:ins w:id="41" w:author="Fernandes" w:date="2021-08-31T15:45:00Z">
        <w:del w:id="42" w:author="TIAGO" w:date="2021-09-08T19:22:00Z">
          <w:r w:rsidDel="00737D1D">
            <w:rPr>
              <w:rFonts w:ascii="Arial" w:hAnsi="Arial" w:cs="Arial"/>
              <w:szCs w:val="24"/>
            </w:rPr>
            <w:delText xml:space="preserve"> ficou </w:delText>
          </w:r>
        </w:del>
      </w:ins>
      <w:ins w:id="43" w:author="Fernandes" w:date="2021-08-31T15:46:00Z">
        <w:del w:id="44" w:author="TIAGO" w:date="2021-09-08T19:22:00Z">
          <w:r w:rsidDel="00737D1D">
            <w:rPr>
              <w:rFonts w:ascii="Arial" w:hAnsi="Arial" w:cs="Arial"/>
              <w:szCs w:val="24"/>
            </w:rPr>
            <w:delText>definida a</w:delText>
          </w:r>
        </w:del>
        <w:r>
          <w:rPr>
            <w:rFonts w:ascii="Arial" w:hAnsi="Arial" w:cs="Arial"/>
            <w:szCs w:val="24"/>
          </w:rPr>
          <w:t xml:space="preserve"> instala</w:t>
        </w:r>
        <w:del w:id="45" w:author="TIAGO" w:date="2021-09-08T19:23:00Z">
          <w:r w:rsidDel="00737D1D">
            <w:rPr>
              <w:rFonts w:ascii="Arial" w:hAnsi="Arial" w:cs="Arial"/>
              <w:szCs w:val="24"/>
            </w:rPr>
            <w:delText>ção</w:delText>
          </w:r>
        </w:del>
      </w:ins>
      <w:ins w:id="46" w:author="TIAGO" w:date="2021-09-08T19:23:00Z">
        <w:r w:rsidR="00737D1D">
          <w:rPr>
            <w:rFonts w:ascii="Arial" w:hAnsi="Arial" w:cs="Arial"/>
            <w:szCs w:val="24"/>
          </w:rPr>
          <w:t>da</w:t>
        </w:r>
      </w:ins>
      <w:ins w:id="47" w:author="Fernandes" w:date="2021-08-31T15:46:00Z">
        <w:r>
          <w:rPr>
            <w:rFonts w:ascii="Arial" w:hAnsi="Arial" w:cs="Arial"/>
            <w:szCs w:val="24"/>
          </w:rPr>
          <w:t xml:space="preserve"> ao lado da guarita de acesso a Etapa Pitangueiras.</w:t>
        </w:r>
      </w:ins>
    </w:p>
    <w:p w14:paraId="1E844606" w14:textId="77777777" w:rsidR="0006545A" w:rsidRPr="00317E14" w:rsidRDefault="0006545A" w:rsidP="00986BED">
      <w:pPr>
        <w:spacing w:after="0" w:line="240" w:lineRule="auto"/>
        <w:ind w:left="126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37F1E6F" w14:textId="77777777" w:rsidR="0006545A" w:rsidRPr="009D7EE1" w:rsidRDefault="0006545A" w:rsidP="00986BED">
      <w:pPr>
        <w:pStyle w:val="Ttulo2"/>
        <w:spacing w:before="0" w:line="24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48" w:name="_Toc76817330"/>
      <w:r w:rsidRPr="009D7EE1">
        <w:rPr>
          <w:rFonts w:ascii="Arial" w:hAnsi="Arial" w:cs="Arial"/>
          <w:color w:val="auto"/>
          <w:sz w:val="24"/>
          <w:szCs w:val="24"/>
        </w:rPr>
        <w:t>Seção II - Das Pessoas.</w:t>
      </w:r>
      <w:bookmarkEnd w:id="48"/>
    </w:p>
    <w:p w14:paraId="4EBF6263" w14:textId="77777777" w:rsidR="0006545A" w:rsidRPr="00317E14" w:rsidRDefault="0006545A" w:rsidP="00986BED">
      <w:pPr>
        <w:spacing w:after="0" w:line="240" w:lineRule="auto"/>
        <w:ind w:left="126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 </w:t>
      </w:r>
    </w:p>
    <w:p w14:paraId="1F2E568B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Sujeitam-se às condições deste Regimento Interno todos os Condôminos, proprietários, locatários, trabalhadores, convidados, visitantes, empregados, familiares, e quaisquer outras pessoas que, por qualquer razão, devidamente autorizadas, tenham acesso ou estejam por qualquer período </w:t>
      </w:r>
      <w:ins w:id="49" w:author="Fernandes" w:date="2021-08-31T15:47:00Z">
        <w:r>
          <w:rPr>
            <w:rFonts w:ascii="Arial" w:hAnsi="Arial" w:cs="Arial"/>
            <w:szCs w:val="24"/>
          </w:rPr>
          <w:t xml:space="preserve">no interior </w:t>
        </w:r>
      </w:ins>
      <w:del w:id="50" w:author="TIAGO" w:date="2021-09-08T19:24:00Z">
        <w:r w:rsidRPr="0006545A" w:rsidDel="00737D1D">
          <w:rPr>
            <w:rFonts w:ascii="Arial" w:hAnsi="Arial" w:cs="Arial"/>
            <w:strike/>
            <w:szCs w:val="24"/>
            <w:rPrChange w:id="51" w:author="Fernandes" w:date="2021-08-31T15:47:00Z">
              <w:rPr>
                <w:rFonts w:ascii="Arial" w:hAnsi="Arial" w:cs="Arial"/>
                <w:szCs w:val="24"/>
              </w:rPr>
            </w:rPrChange>
          </w:rPr>
          <w:delText>dentro</w:delText>
        </w:r>
        <w:r w:rsidRPr="00317E14" w:rsidDel="00737D1D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>do Condomínio.</w:t>
      </w:r>
    </w:p>
    <w:p w14:paraId="4FBADF86" w14:textId="77777777" w:rsidR="0006545A" w:rsidRPr="00317E14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F1DE707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Entende-se por Condômino o legítimo </w:t>
      </w:r>
      <w:r w:rsidRPr="00BE2AEF">
        <w:rPr>
          <w:rFonts w:ascii="Arial" w:hAnsi="Arial" w:cs="Arial"/>
          <w:color w:val="auto"/>
          <w:szCs w:val="24"/>
        </w:rPr>
        <w:t>proprietário</w:t>
      </w:r>
      <w:r w:rsidRPr="00317E14"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de cada unidade autônoma, detentor, em seu nome, de </w:t>
      </w:r>
      <w:del w:id="52" w:author="TIAGO" w:date="2021-09-08T19:25:00Z">
        <w:r w:rsidRPr="00317E14" w:rsidDel="00737D1D">
          <w:rPr>
            <w:rFonts w:ascii="Arial" w:hAnsi="Arial" w:cs="Arial"/>
            <w:szCs w:val="24"/>
          </w:rPr>
          <w:delText xml:space="preserve">competente </w:delText>
        </w:r>
      </w:del>
      <w:r w:rsidRPr="00317E14">
        <w:rPr>
          <w:rFonts w:ascii="Arial" w:hAnsi="Arial" w:cs="Arial"/>
          <w:szCs w:val="24"/>
        </w:rPr>
        <w:t xml:space="preserve">instrumento de </w:t>
      </w:r>
      <w:r>
        <w:rPr>
          <w:rFonts w:ascii="Arial" w:hAnsi="Arial" w:cs="Arial"/>
          <w:szCs w:val="24"/>
        </w:rPr>
        <w:t xml:space="preserve">propriedade </w:t>
      </w:r>
      <w:r w:rsidRPr="00BD25A0">
        <w:rPr>
          <w:rFonts w:ascii="Arial" w:hAnsi="Arial" w:cs="Arial"/>
          <w:szCs w:val="24"/>
        </w:rPr>
        <w:t>tais como: cópia</w:t>
      </w:r>
      <w:r>
        <w:rPr>
          <w:rFonts w:ascii="Arial" w:hAnsi="Arial" w:cs="Arial"/>
          <w:szCs w:val="24"/>
        </w:rPr>
        <w:t xml:space="preserve"> de escritura de compra e venda; certidão de matrícula;</w:t>
      </w:r>
      <w:r w:rsidRPr="00BD25A0">
        <w:rPr>
          <w:rFonts w:ascii="Arial" w:hAnsi="Arial" w:cs="Arial"/>
          <w:szCs w:val="24"/>
        </w:rPr>
        <w:t xml:space="preserve"> contra</w:t>
      </w:r>
      <w:r>
        <w:rPr>
          <w:rFonts w:ascii="Arial" w:hAnsi="Arial" w:cs="Arial"/>
          <w:szCs w:val="24"/>
        </w:rPr>
        <w:t>to de compra e venda; cessão de direitos formal de partilha; termo de inventariante;</w:t>
      </w:r>
      <w:r w:rsidRPr="00BD25A0">
        <w:rPr>
          <w:rFonts w:ascii="Arial" w:hAnsi="Arial" w:cs="Arial"/>
          <w:szCs w:val="24"/>
        </w:rPr>
        <w:t xml:space="preserve"> procuração pública</w:t>
      </w:r>
      <w:r>
        <w:rPr>
          <w:rFonts w:ascii="Arial" w:hAnsi="Arial" w:cs="Arial"/>
          <w:szCs w:val="24"/>
        </w:rPr>
        <w:t xml:space="preserve"> com poderes em “causa própria”;</w:t>
      </w:r>
      <w:r w:rsidRPr="00BD25A0">
        <w:rPr>
          <w:rFonts w:ascii="Arial" w:hAnsi="Arial" w:cs="Arial"/>
          <w:szCs w:val="24"/>
        </w:rPr>
        <w:t xml:space="preserve"> carta de arrem</w:t>
      </w:r>
      <w:r>
        <w:rPr>
          <w:rFonts w:ascii="Arial" w:hAnsi="Arial" w:cs="Arial"/>
          <w:szCs w:val="24"/>
        </w:rPr>
        <w:t>atação;</w:t>
      </w:r>
      <w:r w:rsidRPr="00BD25A0">
        <w:rPr>
          <w:rFonts w:ascii="Arial" w:hAnsi="Arial" w:cs="Arial"/>
          <w:szCs w:val="24"/>
        </w:rPr>
        <w:t xml:space="preserve"> carta de adjudicação ou outro i</w:t>
      </w:r>
      <w:r>
        <w:rPr>
          <w:rFonts w:ascii="Arial" w:hAnsi="Arial" w:cs="Arial"/>
          <w:szCs w:val="24"/>
        </w:rPr>
        <w:t>nstrumento juridicamente aceito.</w:t>
      </w:r>
      <w:r w:rsidRPr="00317E14">
        <w:rPr>
          <w:rFonts w:ascii="Arial" w:hAnsi="Arial" w:cs="Arial"/>
          <w:szCs w:val="24"/>
        </w:rPr>
        <w:t xml:space="preserve"> </w:t>
      </w:r>
    </w:p>
    <w:p w14:paraId="4934DF18" w14:textId="77777777" w:rsidR="0006545A" w:rsidRPr="00317E14" w:rsidRDefault="0006545A" w:rsidP="00986BED">
      <w:pPr>
        <w:spacing w:after="0" w:line="240" w:lineRule="auto"/>
        <w:ind w:left="199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0C5F769C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>Equipara-se ao Condômino</w:t>
      </w:r>
      <w:r>
        <w:rPr>
          <w:rFonts w:ascii="Arial" w:hAnsi="Arial" w:cs="Arial"/>
          <w:szCs w:val="24"/>
        </w:rPr>
        <w:t xml:space="preserve">, para todos os efeitos legais o </w:t>
      </w:r>
      <w:r w:rsidRPr="00317E14">
        <w:rPr>
          <w:rFonts w:ascii="Arial" w:hAnsi="Arial" w:cs="Arial"/>
          <w:szCs w:val="24"/>
        </w:rPr>
        <w:t>seu cônjuge</w:t>
      </w:r>
      <w:r>
        <w:rPr>
          <w:rFonts w:ascii="Arial" w:hAnsi="Arial" w:cs="Arial"/>
          <w:szCs w:val="24"/>
        </w:rPr>
        <w:t>, salvo se o regime de casamento dispor de forma diversa</w:t>
      </w:r>
      <w:r w:rsidRPr="00317E14">
        <w:rPr>
          <w:rFonts w:ascii="Arial" w:hAnsi="Arial" w:cs="Arial"/>
          <w:szCs w:val="24"/>
        </w:rPr>
        <w:t xml:space="preserve">. </w:t>
      </w:r>
    </w:p>
    <w:p w14:paraId="4555FECF" w14:textId="77777777" w:rsidR="0006545A" w:rsidRPr="00317E14" w:rsidRDefault="0006545A" w:rsidP="00986BED">
      <w:pPr>
        <w:spacing w:after="0" w:line="240" w:lineRule="auto"/>
        <w:ind w:left="194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0F1D37A0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Consideram-se dependentes do Condômino </w:t>
      </w:r>
      <w:r w:rsidRPr="00F62E21">
        <w:rPr>
          <w:rFonts w:ascii="Arial" w:hAnsi="Arial" w:cs="Arial"/>
          <w:szCs w:val="24"/>
        </w:rPr>
        <w:t xml:space="preserve">todos familiares consanguíneos e por afinidade até o 4º grau, em linha reta ou colateral, ou seja: cônjuge, </w:t>
      </w:r>
      <w:proofErr w:type="gramStart"/>
      <w:r w:rsidRPr="00F62E21">
        <w:rPr>
          <w:rFonts w:ascii="Arial" w:hAnsi="Arial" w:cs="Arial"/>
          <w:szCs w:val="24"/>
        </w:rPr>
        <w:t>filhos(</w:t>
      </w:r>
      <w:proofErr w:type="gramEnd"/>
      <w:r w:rsidRPr="00F62E21">
        <w:rPr>
          <w:rFonts w:ascii="Arial" w:hAnsi="Arial" w:cs="Arial"/>
          <w:szCs w:val="24"/>
        </w:rPr>
        <w:t>as), netos(as), bisnetos(as), pais, padrasto, madrasta, enteados(as), avós, bisavós, sogros(as), tios(as), sobrinhos(as), primos(as), cunhados(as), nora e genro</w:t>
      </w:r>
      <w:r w:rsidRPr="00317E14">
        <w:rPr>
          <w:rFonts w:ascii="Arial" w:hAnsi="Arial" w:cs="Arial"/>
          <w:szCs w:val="24"/>
        </w:rPr>
        <w:t xml:space="preserve"> </w:t>
      </w:r>
      <w:r w:rsidRPr="00F62E21">
        <w:rPr>
          <w:rFonts w:ascii="Arial" w:hAnsi="Arial" w:cs="Arial"/>
          <w:i/>
          <w:color w:val="auto"/>
          <w:szCs w:val="24"/>
        </w:rPr>
        <w:t>(rol exemplificativo)</w:t>
      </w:r>
      <w:r w:rsidRPr="00F62E21">
        <w:rPr>
          <w:rFonts w:ascii="Arial" w:hAnsi="Arial" w:cs="Arial"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e </w:t>
      </w:r>
      <w:r>
        <w:rPr>
          <w:rFonts w:ascii="Arial" w:hAnsi="Arial" w:cs="Arial"/>
          <w:szCs w:val="24"/>
        </w:rPr>
        <w:t>aqueles que vivam sob comprovada</w:t>
      </w:r>
      <w:r w:rsidRPr="00317E14">
        <w:rPr>
          <w:rFonts w:ascii="Arial" w:hAnsi="Arial" w:cs="Arial"/>
          <w:szCs w:val="24"/>
        </w:rPr>
        <w:t xml:space="preserve"> dependência econômica do Condômino</w:t>
      </w:r>
      <w:r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</w:p>
    <w:p w14:paraId="6EEBA23B" w14:textId="77777777" w:rsidR="0006545A" w:rsidRPr="00317E14" w:rsidRDefault="0006545A" w:rsidP="00986BED">
      <w:pPr>
        <w:spacing w:after="0" w:line="240" w:lineRule="auto"/>
        <w:ind w:left="204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60BB989C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 condição do Condômino e de dependente será comprovada por meio de </w:t>
      </w:r>
      <w:del w:id="53" w:author="TIAGO" w:date="2021-09-08T19:24:00Z">
        <w:r w:rsidRPr="0006545A" w:rsidDel="00737D1D">
          <w:rPr>
            <w:rFonts w:ascii="Arial" w:hAnsi="Arial" w:cs="Arial"/>
            <w:szCs w:val="24"/>
            <w:highlight w:val="yellow"/>
            <w:rPrChange w:id="54" w:author="Rebeca Vilela Pacheco Mendes" w:date="2021-09-01T17:37:00Z">
              <w:rPr>
                <w:rFonts w:ascii="Arial" w:hAnsi="Arial" w:cs="Arial"/>
                <w:szCs w:val="24"/>
              </w:rPr>
            </w:rPrChange>
          </w:rPr>
          <w:delText>competente</w:delText>
        </w:r>
        <w:r w:rsidRPr="00317E14" w:rsidDel="00737D1D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 xml:space="preserve">documento oficial de identificação. </w:t>
      </w:r>
      <w:ins w:id="55" w:author="Rebeca Vilela Pacheco Mendes" w:date="2021-09-01T17:37:00Z">
        <w:del w:id="56" w:author="TIAGO" w:date="2021-09-08T19:24:00Z">
          <w:r w:rsidRPr="0006545A" w:rsidDel="00737D1D">
            <w:rPr>
              <w:rFonts w:ascii="Arial" w:hAnsi="Arial" w:cs="Arial"/>
              <w:szCs w:val="24"/>
              <w:highlight w:val="yellow"/>
              <w:rPrChange w:id="57" w:author="Rebeca Vilela Pacheco Mendes" w:date="2021-09-01T17:38:00Z">
                <w:rPr>
                  <w:rFonts w:ascii="Arial" w:hAnsi="Arial" w:cs="Arial"/>
                  <w:szCs w:val="24"/>
                </w:rPr>
              </w:rPrChange>
            </w:rPr>
            <w:delText>(tirar compete</w:delText>
          </w:r>
        </w:del>
      </w:ins>
      <w:ins w:id="58" w:author="Rebeca Vilela Pacheco Mendes" w:date="2021-09-01T17:38:00Z">
        <w:del w:id="59" w:author="TIAGO" w:date="2021-09-08T19:24:00Z">
          <w:r w:rsidRPr="0006545A" w:rsidDel="00737D1D">
            <w:rPr>
              <w:rFonts w:ascii="Arial" w:hAnsi="Arial" w:cs="Arial"/>
              <w:szCs w:val="24"/>
              <w:highlight w:val="yellow"/>
              <w:rPrChange w:id="60" w:author="Rebeca Vilela Pacheco Mendes" w:date="2021-09-01T17:38:00Z">
                <w:rPr>
                  <w:rFonts w:ascii="Arial" w:hAnsi="Arial" w:cs="Arial"/>
                  <w:szCs w:val="24"/>
                </w:rPr>
              </w:rPrChange>
            </w:rPr>
            <w:delText>nte)</w:delText>
          </w:r>
        </w:del>
      </w:ins>
    </w:p>
    <w:p w14:paraId="17DA7729" w14:textId="77777777" w:rsidR="0006545A" w:rsidRPr="00317E14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331A153F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Entende-se por inquilino toda e qualquer pessoa autorizada a </w:t>
      </w:r>
      <w:ins w:id="61" w:author="Fernandes" w:date="2021-08-31T15:49:00Z">
        <w:r>
          <w:rPr>
            <w:rFonts w:ascii="Arial" w:hAnsi="Arial" w:cs="Arial"/>
            <w:szCs w:val="24"/>
          </w:rPr>
          <w:t>acessar</w:t>
        </w:r>
        <w:del w:id="62" w:author="TIAGO" w:date="2021-09-08T19:25:00Z">
          <w:r w:rsidDel="00737D1D">
            <w:rPr>
              <w:rFonts w:ascii="Arial" w:hAnsi="Arial" w:cs="Arial"/>
              <w:szCs w:val="24"/>
            </w:rPr>
            <w:delText xml:space="preserve"> </w:delText>
          </w:r>
        </w:del>
      </w:ins>
      <w:del w:id="63" w:author="TIAGO" w:date="2021-09-08T19:25:00Z">
        <w:r w:rsidRPr="0006545A" w:rsidDel="00737D1D">
          <w:rPr>
            <w:rFonts w:ascii="Arial" w:hAnsi="Arial" w:cs="Arial"/>
            <w:strike/>
            <w:szCs w:val="24"/>
            <w:rPrChange w:id="64" w:author="Fernandes" w:date="2021-08-31T15:49:00Z">
              <w:rPr>
                <w:rFonts w:ascii="Arial" w:hAnsi="Arial" w:cs="Arial"/>
                <w:szCs w:val="24"/>
              </w:rPr>
            </w:rPrChange>
          </w:rPr>
          <w:delText>ingressar</w:delText>
        </w:r>
      </w:del>
      <w:r w:rsidRPr="00317E14">
        <w:rPr>
          <w:rFonts w:ascii="Arial" w:hAnsi="Arial" w:cs="Arial"/>
          <w:szCs w:val="24"/>
        </w:rPr>
        <w:t xml:space="preserve">, usar e usufruir de determinada e identificada unidade de </w:t>
      </w:r>
      <w:r w:rsidRPr="003B2D03">
        <w:rPr>
          <w:rFonts w:ascii="Arial" w:hAnsi="Arial" w:cs="Arial"/>
          <w:szCs w:val="24"/>
        </w:rPr>
        <w:t>casa,</w:t>
      </w:r>
      <w:r w:rsidRPr="00317E14">
        <w:rPr>
          <w:rFonts w:ascii="Arial" w:hAnsi="Arial" w:cs="Arial"/>
          <w:szCs w:val="24"/>
        </w:rPr>
        <w:t xml:space="preserve"> mediante retribuição pecuniária, em favor de seu proprietário. </w:t>
      </w:r>
    </w:p>
    <w:p w14:paraId="0AADD1F4" w14:textId="77777777" w:rsidR="0006545A" w:rsidRPr="00317E14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495C3CBB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Define-se como executor de obras e serviços os que por suas profissões, atividades, tarefas e contratos sejam autorizados a ingressar no Condomínio para executar serviços ou obras, em favor do Condomínio ou dos proprietários das unidades autônomas. </w:t>
      </w:r>
    </w:p>
    <w:p w14:paraId="7292A986" w14:textId="77777777" w:rsidR="0006545A" w:rsidRPr="00317E14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7F7E607A" w14:textId="52802132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Conceitua-se como temporário os fiscais de órgãos e repartições públicas, os vendedores, entregadores de materiais, de alimentos, de correspondências e quaisquer outras pessoas autorizadas a</w:t>
      </w:r>
      <w:ins w:id="65" w:author="TIAGO" w:date="2021-09-08T19:25:00Z">
        <w:r w:rsidR="00737D1D">
          <w:rPr>
            <w:rFonts w:ascii="Arial" w:hAnsi="Arial" w:cs="Arial"/>
            <w:szCs w:val="24"/>
          </w:rPr>
          <w:t xml:space="preserve"> acessar</w:t>
        </w:r>
      </w:ins>
      <w:del w:id="66" w:author="TIAGO" w:date="2021-09-08T19:25:00Z">
        <w:r w:rsidRPr="00317E14" w:rsidDel="00737D1D">
          <w:rPr>
            <w:rFonts w:ascii="Arial" w:hAnsi="Arial" w:cs="Arial"/>
            <w:szCs w:val="24"/>
          </w:rPr>
          <w:delText xml:space="preserve"> </w:delText>
        </w:r>
        <w:r w:rsidRPr="0006545A" w:rsidDel="00737D1D">
          <w:rPr>
            <w:rFonts w:ascii="Arial" w:hAnsi="Arial" w:cs="Arial"/>
            <w:szCs w:val="24"/>
            <w:highlight w:val="yellow"/>
            <w:rPrChange w:id="67" w:author="Rebeca Vilela Pacheco Mendes" w:date="2021-09-01T17:39:00Z">
              <w:rPr>
                <w:rFonts w:ascii="Arial" w:hAnsi="Arial" w:cs="Arial"/>
                <w:szCs w:val="24"/>
              </w:rPr>
            </w:rPrChange>
          </w:rPr>
          <w:delText>ingressar</w:delText>
        </w:r>
      </w:del>
      <w:r w:rsidRPr="00317E14">
        <w:rPr>
          <w:rFonts w:ascii="Arial" w:hAnsi="Arial" w:cs="Arial"/>
          <w:szCs w:val="24"/>
        </w:rPr>
        <w:t xml:space="preserve"> no Condomínio para cumprir atribuições do cargo exercido e executar tarefas de </w:t>
      </w:r>
      <w:del w:id="68" w:author="TIAGO" w:date="2021-09-08T19:28:00Z">
        <w:r w:rsidRPr="00317E14" w:rsidDel="009A57DD">
          <w:rPr>
            <w:rFonts w:ascii="Arial" w:hAnsi="Arial" w:cs="Arial"/>
            <w:szCs w:val="24"/>
          </w:rPr>
          <w:delText xml:space="preserve">curtíssima </w:delText>
        </w:r>
      </w:del>
      <w:ins w:id="69" w:author="TIAGO" w:date="2021-09-08T19:28:00Z">
        <w:r w:rsidR="009A57DD" w:rsidRPr="00317E14">
          <w:rPr>
            <w:rFonts w:ascii="Arial" w:hAnsi="Arial" w:cs="Arial"/>
            <w:szCs w:val="24"/>
          </w:rPr>
          <w:t>curt</w:t>
        </w:r>
        <w:r w:rsidR="009A57DD">
          <w:rPr>
            <w:rFonts w:ascii="Arial" w:hAnsi="Arial" w:cs="Arial"/>
            <w:szCs w:val="24"/>
          </w:rPr>
          <w:t>a</w:t>
        </w:r>
        <w:r w:rsidR="009A57DD" w:rsidRPr="00317E14"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 xml:space="preserve">duração. </w:t>
      </w:r>
      <w:ins w:id="70" w:author="Rebeca Vilela Pacheco Mendes" w:date="2021-09-01T17:39:00Z">
        <w:del w:id="71" w:author="TIAGO" w:date="2021-09-08T19:25:00Z">
          <w:r w:rsidRPr="0006545A" w:rsidDel="00737D1D">
            <w:rPr>
              <w:rFonts w:ascii="Arial" w:hAnsi="Arial" w:cs="Arial"/>
              <w:szCs w:val="24"/>
              <w:highlight w:val="yellow"/>
              <w:rPrChange w:id="72" w:author="Rebeca Vilela Pacheco Mendes" w:date="2021-09-01T17:39:00Z">
                <w:rPr>
                  <w:rFonts w:ascii="Arial" w:hAnsi="Arial" w:cs="Arial"/>
                  <w:szCs w:val="24"/>
                </w:rPr>
              </w:rPrChange>
            </w:rPr>
            <w:delText>(substituir por acessar)</w:delText>
          </w:r>
        </w:del>
      </w:ins>
    </w:p>
    <w:p w14:paraId="2E48309E" w14:textId="77777777" w:rsidR="0006545A" w:rsidRPr="003B2D03" w:rsidRDefault="0006545A" w:rsidP="003B2D03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227DE076" w14:textId="0987E4D4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demais pessoas, devidamente autorizadas, não contempladas nas normas antecedentes, são consideradas convidadas. </w:t>
      </w:r>
    </w:p>
    <w:p w14:paraId="579A1AC6" w14:textId="77777777" w:rsidR="004538F1" w:rsidRPr="004538F1" w:rsidRDefault="004538F1" w:rsidP="004538F1">
      <w:pPr>
        <w:pStyle w:val="PargrafodaLista"/>
        <w:rPr>
          <w:rFonts w:ascii="Arial" w:hAnsi="Arial" w:cs="Arial"/>
          <w:szCs w:val="24"/>
        </w:rPr>
      </w:pPr>
    </w:p>
    <w:p w14:paraId="3D625A21" w14:textId="77777777" w:rsidR="004538F1" w:rsidRPr="00317E14" w:rsidRDefault="004538F1" w:rsidP="004538F1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5218D825" w14:textId="77777777" w:rsidR="0006545A" w:rsidRPr="00317E14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E28F602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73" w:name="_Toc76817331"/>
      <w:r>
        <w:rPr>
          <w:rFonts w:ascii="Arial" w:hAnsi="Arial" w:cs="Arial"/>
          <w:szCs w:val="24"/>
        </w:rPr>
        <w:t>CAPÍTULO II - Do Uso d</w:t>
      </w:r>
      <w:r w:rsidRPr="00317E14">
        <w:rPr>
          <w:rFonts w:ascii="Arial" w:hAnsi="Arial" w:cs="Arial"/>
          <w:szCs w:val="24"/>
        </w:rPr>
        <w:t>o Solo</w:t>
      </w:r>
      <w:bookmarkEnd w:id="73"/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4727A27" w14:textId="77777777" w:rsidR="0006545A" w:rsidRPr="00317E14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6C4F253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Os terrenos do Condomínio são destinados única e exclusivamente à habitação unifamiliar, não sendo permitido em nenhuma hipótese o uso para fins comerciais, agrícolas ou industriais e outros que possam de alguma forma, prejudicar o sossego da vizinhança, excetuando-se aqueles destinados na incorporação para as atividades comerciais. </w:t>
      </w:r>
    </w:p>
    <w:p w14:paraId="5C9130EB" w14:textId="77777777" w:rsidR="0006545A" w:rsidRPr="00317E14" w:rsidRDefault="0006545A" w:rsidP="00986BED">
      <w:pPr>
        <w:pStyle w:val="PargrafodaLista"/>
        <w:spacing w:after="0" w:line="240" w:lineRule="auto"/>
        <w:jc w:val="left"/>
        <w:rPr>
          <w:rFonts w:ascii="Arial" w:hAnsi="Arial" w:cs="Arial"/>
          <w:szCs w:val="24"/>
        </w:rPr>
      </w:pPr>
    </w:p>
    <w:p w14:paraId="490E8E3F" w14:textId="4DCF0C9D" w:rsidR="0006545A" w:rsidRPr="004A17A3" w:rsidRDefault="0006545A" w:rsidP="004A17A3">
      <w:pPr>
        <w:spacing w:after="0" w:line="240" w:lineRule="auto"/>
        <w:ind w:left="709" w:hanging="349"/>
        <w:rPr>
          <w:rFonts w:ascii="Arial" w:hAnsi="Arial" w:cs="Arial"/>
          <w:color w:val="auto"/>
          <w:szCs w:val="24"/>
        </w:rPr>
      </w:pPr>
      <w:r w:rsidRPr="004A17A3">
        <w:rPr>
          <w:rFonts w:ascii="Arial" w:hAnsi="Arial" w:cs="Arial"/>
          <w:b/>
          <w:color w:val="auto"/>
          <w:szCs w:val="24"/>
        </w:rPr>
        <w:t>Parágrafo Único</w:t>
      </w:r>
      <w:r w:rsidRPr="004A17A3">
        <w:rPr>
          <w:rFonts w:ascii="Arial" w:hAnsi="Arial" w:cs="Arial"/>
          <w:color w:val="auto"/>
          <w:szCs w:val="24"/>
        </w:rPr>
        <w:t xml:space="preserve">: Fica permitida a venda de gêneros alimentícios caseiros e a representação comercial, como, por exemplo, de cosméticos e assemelhados, bem como serviços, desde que por </w:t>
      </w:r>
      <w:ins w:id="74" w:author="TIAGO" w:date="2021-09-08T19:29:00Z">
        <w:r w:rsidR="009A57DD">
          <w:rPr>
            <w:rFonts w:ascii="Arial" w:hAnsi="Arial" w:cs="Arial"/>
            <w:color w:val="auto"/>
            <w:szCs w:val="24"/>
          </w:rPr>
          <w:t>C</w:t>
        </w:r>
      </w:ins>
      <w:del w:id="75" w:author="TIAGO" w:date="2021-09-08T19:29:00Z">
        <w:r w:rsidRPr="004A17A3" w:rsidDel="009A57DD">
          <w:rPr>
            <w:rFonts w:ascii="Arial" w:hAnsi="Arial" w:cs="Arial"/>
            <w:color w:val="auto"/>
            <w:szCs w:val="24"/>
          </w:rPr>
          <w:delText>c</w:delText>
        </w:r>
      </w:del>
      <w:r w:rsidRPr="004A17A3">
        <w:rPr>
          <w:rFonts w:ascii="Arial" w:hAnsi="Arial" w:cs="Arial"/>
          <w:color w:val="auto"/>
          <w:szCs w:val="24"/>
        </w:rPr>
        <w:t xml:space="preserve">ondôminos, não podendo ser comercializados por terceiros, exceto se contratado ou autorizado pela própria administração.  </w:t>
      </w:r>
    </w:p>
    <w:p w14:paraId="4E73EFC9" w14:textId="77777777" w:rsidR="0006545A" w:rsidRPr="00722BF7" w:rsidRDefault="0006545A" w:rsidP="00986BED">
      <w:pPr>
        <w:spacing w:after="0" w:line="240" w:lineRule="auto"/>
        <w:ind w:left="1701" w:hanging="992"/>
        <w:rPr>
          <w:rFonts w:ascii="Arial" w:hAnsi="Arial" w:cs="Arial"/>
          <w:b/>
          <w:color w:val="auto"/>
          <w:szCs w:val="24"/>
        </w:rPr>
      </w:pPr>
    </w:p>
    <w:p w14:paraId="50C2D73F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76" w:name="_Toc76817332"/>
      <w:r>
        <w:rPr>
          <w:rFonts w:ascii="Arial" w:hAnsi="Arial" w:cs="Arial"/>
          <w:szCs w:val="24"/>
        </w:rPr>
        <w:lastRenderedPageBreak/>
        <w:t>CAPÍTULO III - Da Aprovação d</w:t>
      </w:r>
      <w:r w:rsidRPr="00317E14">
        <w:rPr>
          <w:rFonts w:ascii="Arial" w:hAnsi="Arial" w:cs="Arial"/>
          <w:szCs w:val="24"/>
        </w:rPr>
        <w:t xml:space="preserve">e Projetos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Realização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Obras</w:t>
      </w:r>
      <w:bookmarkEnd w:id="76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5DC874EF" w14:textId="77777777" w:rsidR="0006545A" w:rsidRPr="00E109AF" w:rsidRDefault="0006545A" w:rsidP="00986BED">
      <w:pPr>
        <w:spacing w:after="0" w:line="240" w:lineRule="auto"/>
        <w:ind w:left="228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E3AE7FD" w14:textId="7777777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Toda e qualquer edificação a ser construída, ampliação e/ou reforma, deverá obedecer a Legislação Federal, Estadual e Municipal, bem como a Convenção Condominial.</w:t>
      </w:r>
    </w:p>
    <w:p w14:paraId="64E2B5B7" w14:textId="77777777" w:rsidR="0006545A" w:rsidRPr="00E109AF" w:rsidRDefault="0006545A" w:rsidP="00986BED">
      <w:pPr>
        <w:spacing w:after="0" w:line="240" w:lineRule="auto"/>
        <w:ind w:left="223"/>
        <w:jc w:val="left"/>
        <w:rPr>
          <w:rFonts w:ascii="Arial" w:hAnsi="Arial" w:cs="Arial"/>
          <w:sz w:val="14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8622164" w14:textId="322279EA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>Todas as plantas de construções relativas a modificações ou acréscimos, antes de serem iniciadas, deverão</w:t>
      </w:r>
      <w:r>
        <w:rPr>
          <w:rFonts w:ascii="Arial" w:hAnsi="Arial" w:cs="Arial"/>
          <w:szCs w:val="24"/>
        </w:rPr>
        <w:t xml:space="preserve"> ser previamente apresentadas </w:t>
      </w:r>
      <w:r w:rsidRPr="00317E14">
        <w:rPr>
          <w:rFonts w:ascii="Arial" w:hAnsi="Arial" w:cs="Arial"/>
          <w:color w:val="auto"/>
          <w:szCs w:val="24"/>
        </w:rPr>
        <w:t>à</w:t>
      </w:r>
      <w:r w:rsidRPr="00317E14">
        <w:rPr>
          <w:rFonts w:ascii="Arial" w:hAnsi="Arial" w:cs="Arial"/>
          <w:b/>
          <w:color w:val="auto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administração para análise e a devida autorização</w:t>
      </w:r>
      <w:ins w:id="77" w:author="TIAGO" w:date="2021-09-08T20:11:00Z">
        <w:r w:rsidR="00B33930">
          <w:rPr>
            <w:rFonts w:ascii="Arial" w:hAnsi="Arial" w:cs="Arial"/>
            <w:color w:val="auto"/>
            <w:szCs w:val="24"/>
          </w:rPr>
          <w:t xml:space="preserve"> em conformidade com a</w:t>
        </w:r>
      </w:ins>
      <w:ins w:id="78" w:author="TIAGO" w:date="2021-09-08T20:12:00Z">
        <w:r w:rsidR="00B33930">
          <w:rPr>
            <w:rFonts w:ascii="Arial" w:hAnsi="Arial" w:cs="Arial"/>
            <w:color w:val="auto"/>
            <w:szCs w:val="24"/>
          </w:rPr>
          <w:t>s</w:t>
        </w:r>
      </w:ins>
      <w:ins w:id="79" w:author="TIAGO" w:date="2021-09-08T20:11:00Z">
        <w:r w:rsidR="00B33930">
          <w:rPr>
            <w:rFonts w:ascii="Arial" w:hAnsi="Arial" w:cs="Arial"/>
            <w:color w:val="auto"/>
            <w:szCs w:val="24"/>
          </w:rPr>
          <w:t xml:space="preserve"> </w:t>
        </w:r>
      </w:ins>
      <w:ins w:id="80" w:author="TIAGO" w:date="2021-09-08T20:12:00Z">
        <w:r w:rsidR="00B33930">
          <w:rPr>
            <w:rFonts w:ascii="Arial" w:hAnsi="Arial" w:cs="Arial"/>
            <w:color w:val="auto"/>
            <w:szCs w:val="24"/>
          </w:rPr>
          <w:t>normas</w:t>
        </w:r>
      </w:ins>
      <w:ins w:id="81" w:author="TIAGO" w:date="2021-09-08T20:11:00Z">
        <w:r w:rsidR="00B33930">
          <w:rPr>
            <w:rFonts w:ascii="Arial" w:hAnsi="Arial" w:cs="Arial"/>
            <w:color w:val="auto"/>
            <w:szCs w:val="24"/>
          </w:rPr>
          <w:t xml:space="preserve"> em vigor</w:t>
        </w:r>
      </w:ins>
      <w:ins w:id="82" w:author="TIAGO" w:date="2021-09-08T20:12:00Z">
        <w:r w:rsidR="00B33930">
          <w:rPr>
            <w:rFonts w:ascii="Arial" w:hAnsi="Arial" w:cs="Arial"/>
            <w:color w:val="auto"/>
            <w:szCs w:val="24"/>
          </w:rPr>
          <w:t>,</w:t>
        </w:r>
      </w:ins>
      <w:del w:id="83" w:author="TIAGO" w:date="2021-09-08T20:11:00Z">
        <w:r w:rsidRPr="00965A2E" w:rsidDel="00B33930">
          <w:rPr>
            <w:rFonts w:ascii="Arial" w:hAnsi="Arial" w:cs="Arial"/>
            <w:color w:val="auto"/>
            <w:szCs w:val="24"/>
          </w:rPr>
          <w:delText>,</w:delText>
        </w:r>
      </w:del>
      <w:r w:rsidRPr="00965A2E">
        <w:rPr>
          <w:rFonts w:ascii="Arial" w:hAnsi="Arial" w:cs="Arial"/>
          <w:color w:val="auto"/>
          <w:szCs w:val="24"/>
        </w:rPr>
        <w:t xml:space="preserve"> devendo estas</w:t>
      </w:r>
      <w:ins w:id="84" w:author="Fernandes" w:date="2021-08-31T15:52:00Z">
        <w:r>
          <w:rPr>
            <w:rFonts w:ascii="Arial" w:hAnsi="Arial" w:cs="Arial"/>
            <w:color w:val="auto"/>
            <w:szCs w:val="24"/>
          </w:rPr>
          <w:t xml:space="preserve"> </w:t>
        </w:r>
        <w:r w:rsidRPr="009A57DD">
          <w:rPr>
            <w:rFonts w:ascii="Arial" w:hAnsi="Arial" w:cs="Arial"/>
            <w:color w:val="auto"/>
            <w:szCs w:val="24"/>
          </w:rPr>
          <w:t>estarem</w:t>
        </w:r>
      </w:ins>
      <w:r w:rsidRPr="009A57DD">
        <w:rPr>
          <w:rFonts w:ascii="Arial" w:hAnsi="Arial" w:cs="Arial"/>
          <w:color w:val="auto"/>
          <w:szCs w:val="24"/>
        </w:rPr>
        <w:t xml:space="preserve"> </w:t>
      </w:r>
      <w:del w:id="85" w:author="TIAGO" w:date="2021-09-08T19:28:00Z">
        <w:r w:rsidRPr="009A57DD" w:rsidDel="009A57DD">
          <w:rPr>
            <w:rFonts w:ascii="Arial" w:hAnsi="Arial" w:cs="Arial"/>
            <w:strike/>
            <w:color w:val="auto"/>
            <w:szCs w:val="24"/>
            <w:rPrChange w:id="86" w:author="TIAGO" w:date="2021-09-08T19:28:00Z">
              <w:rPr>
                <w:rFonts w:ascii="Arial" w:hAnsi="Arial" w:cs="Arial"/>
                <w:color w:val="auto"/>
                <w:szCs w:val="24"/>
              </w:rPr>
            </w:rPrChange>
          </w:rPr>
          <w:delText>trazerem a</w:delText>
        </w:r>
        <w:r w:rsidRPr="009A57DD" w:rsidDel="009A57DD">
          <w:rPr>
            <w:rFonts w:ascii="Arial" w:hAnsi="Arial" w:cs="Arial"/>
            <w:color w:val="auto"/>
            <w:szCs w:val="24"/>
          </w:rPr>
          <w:delText xml:space="preserve"> </w:delText>
        </w:r>
      </w:del>
      <w:r w:rsidRPr="009A57DD">
        <w:rPr>
          <w:rFonts w:ascii="Arial" w:hAnsi="Arial" w:cs="Arial"/>
          <w:color w:val="auto"/>
          <w:szCs w:val="24"/>
        </w:rPr>
        <w:t>chancela</w:t>
      </w:r>
      <w:ins w:id="87" w:author="Fernandes" w:date="2021-08-31T15:52:00Z">
        <w:r w:rsidRPr="009A57DD">
          <w:rPr>
            <w:rFonts w:ascii="Arial" w:hAnsi="Arial" w:cs="Arial"/>
            <w:color w:val="auto"/>
            <w:szCs w:val="24"/>
          </w:rPr>
          <w:t>das</w:t>
        </w:r>
      </w:ins>
      <w:r w:rsidRPr="00965A2E">
        <w:rPr>
          <w:rFonts w:ascii="Arial" w:hAnsi="Arial" w:cs="Arial"/>
          <w:color w:val="auto"/>
          <w:szCs w:val="24"/>
        </w:rPr>
        <w:t xml:space="preserve"> </w:t>
      </w:r>
      <w:ins w:id="88" w:author="TIAGO" w:date="2021-09-08T19:28:00Z">
        <w:r w:rsidR="009A57DD">
          <w:rPr>
            <w:rFonts w:ascii="Arial" w:hAnsi="Arial" w:cs="Arial"/>
            <w:color w:val="auto"/>
            <w:szCs w:val="24"/>
          </w:rPr>
          <w:t>pel</w:t>
        </w:r>
      </w:ins>
      <w:del w:id="89" w:author="TIAGO" w:date="2021-09-08T19:28:00Z">
        <w:r w:rsidRPr="00965A2E" w:rsidDel="009A57DD">
          <w:rPr>
            <w:rFonts w:ascii="Arial" w:hAnsi="Arial" w:cs="Arial"/>
            <w:color w:val="auto"/>
            <w:szCs w:val="24"/>
          </w:rPr>
          <w:delText>d</w:delText>
        </w:r>
      </w:del>
      <w:r w:rsidRPr="00965A2E">
        <w:rPr>
          <w:rFonts w:ascii="Arial" w:hAnsi="Arial" w:cs="Arial"/>
          <w:color w:val="auto"/>
          <w:szCs w:val="24"/>
        </w:rPr>
        <w:t>o órgão competente (CREA) e anotação do responsável técnico.</w:t>
      </w:r>
      <w:ins w:id="90" w:author="Rebeca Vilela Pacheco Mendes" w:date="2021-09-01T17:41:00Z">
        <w:r>
          <w:rPr>
            <w:rFonts w:ascii="Arial" w:hAnsi="Arial" w:cs="Arial"/>
            <w:color w:val="auto"/>
            <w:szCs w:val="24"/>
          </w:rPr>
          <w:t xml:space="preserve"> </w:t>
        </w:r>
        <w:del w:id="91" w:author="TIAGO" w:date="2021-09-08T19:28:00Z">
          <w:r w:rsidRPr="0006545A" w:rsidDel="009A57DD">
            <w:rPr>
              <w:rFonts w:ascii="Arial" w:hAnsi="Arial" w:cs="Arial"/>
              <w:color w:val="auto"/>
              <w:szCs w:val="24"/>
              <w:highlight w:val="yellow"/>
              <w:rPrChange w:id="92" w:author="Rebeca Vilela Pacheco Mendes" w:date="2021-09-01T17:42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(substituir: ter </w:delText>
          </w:r>
        </w:del>
      </w:ins>
      <w:ins w:id="93" w:author="Rebeca Vilela Pacheco Mendes" w:date="2021-09-01T17:42:00Z">
        <w:del w:id="94" w:author="TIAGO" w:date="2021-09-08T19:28:00Z">
          <w:r w:rsidRPr="0006545A" w:rsidDel="009A57DD">
            <w:rPr>
              <w:rFonts w:ascii="Arial" w:hAnsi="Arial" w:cs="Arial"/>
              <w:color w:val="auto"/>
              <w:szCs w:val="24"/>
              <w:highlight w:val="yellow"/>
              <w:rPrChange w:id="95" w:author="Rebeca Vilela Pacheco Mendes" w:date="2021-09-01T17:42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a chancela)</w:delText>
          </w:r>
        </w:del>
      </w:ins>
    </w:p>
    <w:p w14:paraId="17A7F975" w14:textId="77777777" w:rsidR="0006545A" w:rsidRPr="00E109AF" w:rsidRDefault="0006545A" w:rsidP="00986BED">
      <w:pPr>
        <w:spacing w:after="0" w:line="240" w:lineRule="auto"/>
        <w:ind w:left="223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219C836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Aprovada a planta a </w:t>
      </w:r>
      <w:r>
        <w:rPr>
          <w:rFonts w:ascii="Arial" w:hAnsi="Arial" w:cs="Arial"/>
          <w:szCs w:val="24"/>
        </w:rPr>
        <w:t>a</w:t>
      </w:r>
      <w:r w:rsidRPr="00965A2E">
        <w:rPr>
          <w:rFonts w:ascii="Arial" w:hAnsi="Arial" w:cs="Arial"/>
          <w:szCs w:val="24"/>
        </w:rPr>
        <w:t>dministração</w:t>
      </w:r>
      <w:r w:rsidRPr="00317E14">
        <w:rPr>
          <w:rFonts w:ascii="Arial" w:hAnsi="Arial" w:cs="Arial"/>
          <w:szCs w:val="24"/>
        </w:rPr>
        <w:t xml:space="preserve"> reterá uma cópia e devolverá as demais devidamente certificadas.</w:t>
      </w:r>
    </w:p>
    <w:p w14:paraId="522276C3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8"/>
          <w:szCs w:val="24"/>
        </w:rPr>
      </w:pPr>
    </w:p>
    <w:p w14:paraId="0F330B0F" w14:textId="3E0353D6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>Fica expressamente vedada a utilização de jardins, áreas verdes, ruas, sistemas de lazer ou quaisquer outras áreas comuns do Condomínio para edificações e/ou deposição de materiais e detritos</w:t>
      </w:r>
      <w:r w:rsidRPr="00965A2E">
        <w:rPr>
          <w:rFonts w:ascii="Arial" w:hAnsi="Arial" w:cs="Arial"/>
          <w:color w:val="auto"/>
          <w:szCs w:val="24"/>
        </w:rPr>
        <w:t xml:space="preserve">, exceto o quintal onde poderá ser construído pergolados, espaços </w:t>
      </w:r>
      <w:proofErr w:type="spellStart"/>
      <w:r w:rsidRPr="00965A2E">
        <w:rPr>
          <w:rFonts w:ascii="Arial" w:hAnsi="Arial" w:cs="Arial"/>
          <w:i/>
          <w:color w:val="auto"/>
          <w:szCs w:val="24"/>
        </w:rPr>
        <w:t>goumert</w:t>
      </w:r>
      <w:proofErr w:type="spellEnd"/>
      <w:ins w:id="96" w:author="TIAGO" w:date="2021-09-08T19:30:00Z">
        <w:r w:rsidR="009A57DD">
          <w:rPr>
            <w:rFonts w:ascii="Arial" w:hAnsi="Arial" w:cs="Arial"/>
            <w:color w:val="auto"/>
            <w:szCs w:val="24"/>
          </w:rPr>
          <w:t xml:space="preserve">, </w:t>
        </w:r>
      </w:ins>
      <w:del w:id="97" w:author="TIAGO" w:date="2021-09-08T19:30:00Z">
        <w:r w:rsidRPr="00965A2E" w:rsidDel="009A57DD">
          <w:rPr>
            <w:rFonts w:ascii="Arial" w:hAnsi="Arial" w:cs="Arial"/>
            <w:color w:val="auto"/>
            <w:szCs w:val="24"/>
          </w:rPr>
          <w:delText xml:space="preserve"> ou </w:delText>
        </w:r>
      </w:del>
      <w:r w:rsidRPr="00965A2E">
        <w:rPr>
          <w:rFonts w:ascii="Arial" w:hAnsi="Arial" w:cs="Arial"/>
          <w:color w:val="auto"/>
          <w:szCs w:val="24"/>
        </w:rPr>
        <w:t>pequenas piscinas</w:t>
      </w:r>
      <w:del w:id="98" w:author="TIAGO" w:date="2021-09-08T19:30:00Z">
        <w:r w:rsidRPr="00965A2E" w:rsidDel="009A57DD">
          <w:rPr>
            <w:rFonts w:ascii="Arial" w:hAnsi="Arial" w:cs="Arial"/>
            <w:color w:val="auto"/>
            <w:szCs w:val="24"/>
          </w:rPr>
          <w:delText xml:space="preserve"> e</w:delText>
        </w:r>
      </w:del>
      <w:ins w:id="99" w:author="TIAGO" w:date="2021-09-08T19:30:00Z">
        <w:r w:rsidR="009A57DD">
          <w:rPr>
            <w:rFonts w:ascii="Arial" w:hAnsi="Arial" w:cs="Arial"/>
            <w:color w:val="auto"/>
            <w:szCs w:val="24"/>
          </w:rPr>
          <w:t>,</w:t>
        </w:r>
      </w:ins>
      <w:r w:rsidRPr="00965A2E">
        <w:rPr>
          <w:rFonts w:ascii="Arial" w:hAnsi="Arial" w:cs="Arial"/>
          <w:color w:val="auto"/>
          <w:szCs w:val="24"/>
        </w:rPr>
        <w:t xml:space="preserve"> áreas de lazer</w:t>
      </w:r>
      <w:ins w:id="100" w:author="TIAGO" w:date="2021-09-08T19:30:00Z">
        <w:r w:rsidR="009A57DD">
          <w:rPr>
            <w:rFonts w:ascii="Arial" w:hAnsi="Arial" w:cs="Arial"/>
            <w:color w:val="auto"/>
            <w:szCs w:val="24"/>
          </w:rPr>
          <w:t xml:space="preserve"> e similares</w:t>
        </w:r>
      </w:ins>
      <w:ins w:id="101" w:author="TIAGO" w:date="2021-09-08T19:35:00Z">
        <w:r w:rsidR="009A57DD">
          <w:rPr>
            <w:rFonts w:ascii="Arial" w:hAnsi="Arial" w:cs="Arial"/>
            <w:color w:val="auto"/>
            <w:szCs w:val="24"/>
          </w:rPr>
          <w:t>.</w:t>
        </w:r>
      </w:ins>
      <w:del w:id="102" w:author="TIAGO" w:date="2021-09-08T19:30:00Z">
        <w:r w:rsidRPr="0006545A" w:rsidDel="009A57DD">
          <w:rPr>
            <w:rFonts w:ascii="Arial" w:hAnsi="Arial" w:cs="Arial"/>
            <w:color w:val="auto"/>
            <w:szCs w:val="24"/>
            <w:highlight w:val="cyan"/>
            <w:rPrChange w:id="103" w:author="Thais" w:date="2021-09-01T17:04:00Z">
              <w:rPr>
                <w:rFonts w:ascii="Arial" w:hAnsi="Arial" w:cs="Arial"/>
                <w:color w:val="auto"/>
                <w:szCs w:val="24"/>
              </w:rPr>
            </w:rPrChange>
          </w:rPr>
          <w:delText>.</w:delText>
        </w:r>
      </w:del>
      <w:ins w:id="104" w:author="Thais" w:date="2021-09-01T17:01:00Z">
        <w:del w:id="105" w:author="TIAGO" w:date="2021-09-08T19:30:00Z">
          <w:r w:rsidRPr="0006545A" w:rsidDel="009A57DD">
            <w:rPr>
              <w:rFonts w:ascii="Arial" w:hAnsi="Arial" w:cs="Arial"/>
              <w:color w:val="auto"/>
              <w:szCs w:val="24"/>
              <w:highlight w:val="cyan"/>
              <w:rPrChange w:id="106" w:author="Thais" w:date="2021-09-01T17:0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( </w:delText>
          </w:r>
        </w:del>
      </w:ins>
      <w:ins w:id="107" w:author="Thais" w:date="2021-09-01T17:02:00Z">
        <w:del w:id="108" w:author="TIAGO" w:date="2021-09-08T19:30:00Z">
          <w:r w:rsidRPr="0006545A" w:rsidDel="009A57DD">
            <w:rPr>
              <w:rFonts w:ascii="Arial" w:hAnsi="Arial" w:cs="Arial"/>
              <w:color w:val="auto"/>
              <w:szCs w:val="24"/>
              <w:highlight w:val="cyan"/>
              <w:rPrChange w:id="109" w:author="Thais" w:date="2021-09-01T17:0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Se não me engano esse item teve alguns questionamentos e foi falado na hora que não seria apenas o que está escrito aqui. </w:delText>
          </w:r>
        </w:del>
      </w:ins>
      <w:ins w:id="110" w:author="Thais" w:date="2021-09-01T17:03:00Z">
        <w:del w:id="111" w:author="TIAGO" w:date="2021-09-08T19:30:00Z">
          <w:r w:rsidRPr="0006545A" w:rsidDel="009A57DD">
            <w:rPr>
              <w:rFonts w:ascii="Arial" w:hAnsi="Arial" w:cs="Arial"/>
              <w:color w:val="auto"/>
              <w:szCs w:val="24"/>
              <w:highlight w:val="cyan"/>
              <w:rPrChange w:id="112" w:author="Thais" w:date="2021-09-01T17:0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Explicaram que era apenas  exemplo</w:delText>
          </w:r>
        </w:del>
      </w:ins>
      <w:ins w:id="113" w:author="Thais" w:date="2021-09-01T17:06:00Z">
        <w:del w:id="114" w:author="TIAGO" w:date="2021-09-08T19:30:00Z">
          <w:r w:rsidDel="009A57DD">
            <w:rPr>
              <w:rFonts w:ascii="Arial" w:hAnsi="Arial" w:cs="Arial"/>
              <w:color w:val="auto"/>
              <w:szCs w:val="24"/>
              <w:highlight w:val="cyan"/>
            </w:rPr>
            <w:delText>s</w:delText>
          </w:r>
        </w:del>
      </w:ins>
      <w:ins w:id="115" w:author="Thais" w:date="2021-09-01T17:03:00Z">
        <w:del w:id="116" w:author="TIAGO" w:date="2021-09-08T19:30:00Z">
          <w:r w:rsidRPr="0006545A" w:rsidDel="009A57DD">
            <w:rPr>
              <w:rFonts w:ascii="Arial" w:hAnsi="Arial" w:cs="Arial"/>
              <w:color w:val="auto"/>
              <w:szCs w:val="24"/>
              <w:highlight w:val="cyan"/>
              <w:rPrChange w:id="117" w:author="Thais" w:date="2021-09-01T17:0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 e foi colocado retic</w:delText>
          </w:r>
        </w:del>
      </w:ins>
      <w:ins w:id="118" w:author="Thais" w:date="2021-09-01T17:05:00Z">
        <w:del w:id="119" w:author="TIAGO" w:date="2021-09-08T19:30:00Z">
          <w:r w:rsidDel="009A57DD">
            <w:rPr>
              <w:rFonts w:ascii="Arial" w:hAnsi="Arial" w:cs="Arial"/>
              <w:color w:val="auto"/>
              <w:szCs w:val="24"/>
              <w:highlight w:val="cyan"/>
            </w:rPr>
            <w:delText>ê</w:delText>
          </w:r>
        </w:del>
      </w:ins>
      <w:ins w:id="120" w:author="Thais" w:date="2021-09-01T17:03:00Z">
        <w:del w:id="121" w:author="TIAGO" w:date="2021-09-08T19:30:00Z">
          <w:r w:rsidRPr="0006545A" w:rsidDel="009A57DD">
            <w:rPr>
              <w:rFonts w:ascii="Arial" w:hAnsi="Arial" w:cs="Arial"/>
              <w:color w:val="auto"/>
              <w:szCs w:val="24"/>
              <w:highlight w:val="cyan"/>
              <w:rPrChange w:id="122" w:author="Thais" w:date="2021-09-01T17:0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ncias para posterior acréscimos) Assim foi aprovado</w:delText>
          </w:r>
          <w:r w:rsidDel="009A57DD">
            <w:rPr>
              <w:rFonts w:ascii="Arial" w:hAnsi="Arial" w:cs="Arial"/>
              <w:color w:val="auto"/>
              <w:szCs w:val="24"/>
            </w:rPr>
            <w:delText>.</w:delText>
          </w:r>
        </w:del>
        <w:r>
          <w:rPr>
            <w:rFonts w:ascii="Arial" w:hAnsi="Arial" w:cs="Arial"/>
            <w:color w:val="auto"/>
            <w:szCs w:val="24"/>
          </w:rPr>
          <w:t xml:space="preserve"> </w:t>
        </w:r>
      </w:ins>
    </w:p>
    <w:p w14:paraId="343BE75C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8"/>
          <w:szCs w:val="24"/>
        </w:rPr>
      </w:pPr>
    </w:p>
    <w:p w14:paraId="79279500" w14:textId="0A277E0D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lixo e restos de materiais de construção deverão ser acondicionados em </w:t>
      </w:r>
      <w:del w:id="123" w:author="TIAGO" w:date="2021-09-08T20:12:00Z">
        <w:r w:rsidRPr="0006545A" w:rsidDel="00B33930">
          <w:rPr>
            <w:rFonts w:ascii="Arial" w:hAnsi="Arial" w:cs="Arial"/>
            <w:szCs w:val="24"/>
            <w:highlight w:val="yellow"/>
            <w:rPrChange w:id="124" w:author="Rebeca Vilela Pacheco Mendes" w:date="2021-09-01T17:44:00Z">
              <w:rPr>
                <w:rFonts w:ascii="Arial" w:hAnsi="Arial" w:cs="Arial"/>
                <w:szCs w:val="24"/>
              </w:rPr>
            </w:rPrChange>
          </w:rPr>
          <w:delText>containers</w:delText>
        </w:r>
        <w:r w:rsidRPr="00317E14" w:rsidDel="00B33930">
          <w:rPr>
            <w:rFonts w:ascii="Arial" w:hAnsi="Arial" w:cs="Arial"/>
            <w:szCs w:val="24"/>
          </w:rPr>
          <w:delText xml:space="preserve"> </w:delText>
        </w:r>
      </w:del>
      <w:ins w:id="125" w:author="TIAGO" w:date="2021-09-08T20:12:00Z">
        <w:r w:rsidR="00B33930">
          <w:rPr>
            <w:rFonts w:ascii="Arial" w:hAnsi="Arial" w:cs="Arial"/>
            <w:szCs w:val="24"/>
          </w:rPr>
          <w:t>caçambas</w:t>
        </w:r>
        <w:r w:rsidR="00B33930" w:rsidRPr="00317E14"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 xml:space="preserve">apropriados </w:t>
      </w:r>
      <w:r w:rsidRPr="00965A2E">
        <w:rPr>
          <w:rFonts w:ascii="Arial" w:hAnsi="Arial" w:cs="Arial"/>
          <w:color w:val="auto"/>
          <w:szCs w:val="24"/>
        </w:rPr>
        <w:t>no prazo de até 03 (três) dias úteis de sua produção, sob pena de multa pecuniária.</w:t>
      </w:r>
      <w:ins w:id="126" w:author="Fernandes" w:date="2021-08-31T15:54:00Z">
        <w:r>
          <w:rPr>
            <w:rFonts w:ascii="Arial" w:hAnsi="Arial" w:cs="Arial"/>
            <w:color w:val="auto"/>
            <w:szCs w:val="24"/>
          </w:rPr>
          <w:t xml:space="preserve"> Casos futuros dever</w:t>
        </w:r>
      </w:ins>
      <w:ins w:id="127" w:author="Fernandes" w:date="2021-08-31T15:55:00Z">
        <w:r>
          <w:rPr>
            <w:rFonts w:ascii="Arial" w:hAnsi="Arial" w:cs="Arial"/>
            <w:color w:val="auto"/>
            <w:szCs w:val="24"/>
          </w:rPr>
          <w:t>ão ser providenciados o</w:t>
        </w:r>
      </w:ins>
      <w:ins w:id="128" w:author="Fernandes" w:date="2021-08-31T15:56:00Z">
        <w:r>
          <w:rPr>
            <w:rFonts w:ascii="Arial" w:hAnsi="Arial" w:cs="Arial"/>
            <w:color w:val="auto"/>
            <w:szCs w:val="24"/>
          </w:rPr>
          <w:t>s</w:t>
        </w:r>
      </w:ins>
      <w:ins w:id="129" w:author="Fernandes" w:date="2021-08-31T15:55:00Z">
        <w:r>
          <w:rPr>
            <w:rFonts w:ascii="Arial" w:hAnsi="Arial" w:cs="Arial"/>
            <w:color w:val="auto"/>
            <w:szCs w:val="24"/>
          </w:rPr>
          <w:t xml:space="preserve"> container</w:t>
        </w:r>
      </w:ins>
      <w:ins w:id="130" w:author="Fernandes" w:date="2021-08-31T15:56:00Z">
        <w:r>
          <w:rPr>
            <w:rFonts w:ascii="Arial" w:hAnsi="Arial" w:cs="Arial"/>
            <w:color w:val="auto"/>
            <w:szCs w:val="24"/>
          </w:rPr>
          <w:t>s de forma prévia, para evitar transtornos entre vizinhos, pois, n</w:t>
        </w:r>
      </w:ins>
      <w:ins w:id="131" w:author="Fernandes" w:date="2021-08-31T15:57:00Z">
        <w:r>
          <w:rPr>
            <w:rFonts w:ascii="Arial" w:hAnsi="Arial" w:cs="Arial"/>
            <w:color w:val="auto"/>
            <w:szCs w:val="24"/>
          </w:rPr>
          <w:t>ão terão lotes para uso nos casos de reforma e construç</w:t>
        </w:r>
      </w:ins>
      <w:ins w:id="132" w:author="Fernandes" w:date="2021-08-31T15:58:00Z">
        <w:r>
          <w:rPr>
            <w:rFonts w:ascii="Arial" w:hAnsi="Arial" w:cs="Arial"/>
            <w:color w:val="auto"/>
            <w:szCs w:val="24"/>
          </w:rPr>
          <w:t>ão.</w:t>
        </w:r>
      </w:ins>
      <w:ins w:id="133" w:author="Rebeca Vilela Pacheco Mendes" w:date="2021-09-01T17:44:00Z">
        <w:r>
          <w:rPr>
            <w:rFonts w:ascii="Arial" w:hAnsi="Arial" w:cs="Arial"/>
            <w:color w:val="auto"/>
            <w:szCs w:val="24"/>
          </w:rPr>
          <w:t xml:space="preserve"> </w:t>
        </w:r>
        <w:del w:id="134" w:author="TIAGO" w:date="2021-09-08T20:12:00Z">
          <w:r w:rsidRPr="0006545A" w:rsidDel="00B33930">
            <w:rPr>
              <w:rFonts w:ascii="Arial" w:hAnsi="Arial" w:cs="Arial"/>
              <w:color w:val="auto"/>
              <w:szCs w:val="24"/>
              <w:highlight w:val="yellow"/>
              <w:rPrChange w:id="135" w:author="Rebeca Vilela Pacheco Mendes" w:date="2021-09-01T17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(substituir:caçambas)</w:delText>
          </w:r>
        </w:del>
      </w:ins>
    </w:p>
    <w:p w14:paraId="7E8C265E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20"/>
          <w:szCs w:val="24"/>
        </w:rPr>
      </w:pPr>
    </w:p>
    <w:p w14:paraId="61A8F0A3" w14:textId="77777777" w:rsidR="0006545A" w:rsidRPr="00317E14" w:rsidRDefault="0006545A" w:rsidP="004A17A3">
      <w:pPr>
        <w:spacing w:after="0" w:line="240" w:lineRule="auto"/>
        <w:ind w:left="709" w:hanging="349"/>
        <w:rPr>
          <w:rFonts w:ascii="Arial" w:hAnsi="Arial" w:cs="Arial"/>
          <w:b/>
          <w:color w:val="auto"/>
          <w:szCs w:val="24"/>
        </w:rPr>
      </w:pPr>
      <w:r w:rsidRPr="00317E14">
        <w:rPr>
          <w:rFonts w:ascii="Arial" w:hAnsi="Arial" w:cs="Arial"/>
          <w:b/>
          <w:szCs w:val="24"/>
        </w:rPr>
        <w:t>Parágrafo Único:</w:t>
      </w:r>
      <w:r w:rsidRPr="00965A2E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 xml:space="preserve">No caso de reincidência do disposto no </w:t>
      </w:r>
      <w:r w:rsidRPr="00965A2E">
        <w:rPr>
          <w:rFonts w:ascii="Arial" w:hAnsi="Arial" w:cs="Arial"/>
          <w:i/>
          <w:color w:val="auto"/>
          <w:szCs w:val="24"/>
        </w:rPr>
        <w:t xml:space="preserve">caput </w:t>
      </w:r>
      <w:r w:rsidRPr="00965A2E">
        <w:rPr>
          <w:rFonts w:ascii="Arial" w:hAnsi="Arial" w:cs="Arial"/>
          <w:color w:val="auto"/>
          <w:szCs w:val="24"/>
        </w:rPr>
        <w:t>deste artigo o condômino estará sujeito a multa em dobro.</w:t>
      </w:r>
    </w:p>
    <w:p w14:paraId="29248D3C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4"/>
          <w:szCs w:val="24"/>
        </w:rPr>
      </w:pPr>
    </w:p>
    <w:p w14:paraId="7A4AFF79" w14:textId="77777777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Havendo motivo de força maior para a paralisação da obra tal fato deverá ser comunicado ao CONDOMÍNIO ou, posteriormente, à administração ficando o proprietário obrigado a: </w:t>
      </w:r>
    </w:p>
    <w:p w14:paraId="2A37CC81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4"/>
          <w:szCs w:val="24"/>
        </w:rPr>
      </w:pPr>
      <w:r w:rsidRPr="00E109AF">
        <w:rPr>
          <w:rFonts w:ascii="Arial" w:hAnsi="Arial" w:cs="Arial"/>
          <w:szCs w:val="24"/>
        </w:rPr>
        <w:t xml:space="preserve"> </w:t>
      </w:r>
    </w:p>
    <w:p w14:paraId="39AD3AF8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Remover restos de materiais e detritos; </w:t>
      </w:r>
    </w:p>
    <w:p w14:paraId="45BC0839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2730AE">
        <w:rPr>
          <w:rFonts w:ascii="Arial" w:hAnsi="Arial" w:cs="Arial"/>
          <w:szCs w:val="24"/>
        </w:rPr>
        <w:t>Restaurar o gramado na frente do lote</w:t>
      </w:r>
      <w:r>
        <w:rPr>
          <w:rFonts w:ascii="Arial" w:hAnsi="Arial" w:cs="Arial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>quando o mesmo existir</w:t>
      </w:r>
      <w:r w:rsidRPr="00317E14">
        <w:rPr>
          <w:rFonts w:ascii="Arial" w:hAnsi="Arial" w:cs="Arial"/>
          <w:szCs w:val="24"/>
        </w:rPr>
        <w:t xml:space="preserve">; </w:t>
      </w:r>
    </w:p>
    <w:p w14:paraId="59943B29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Agrupar convenientemente o material remanescente;</w:t>
      </w:r>
    </w:p>
    <w:p w14:paraId="26AE8689" w14:textId="15E7E23B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del w:id="136" w:author="TIAGO" w:date="2021-09-08T20:16:00Z">
        <w:r w:rsidRPr="00317E14" w:rsidDel="00B33930">
          <w:rPr>
            <w:rFonts w:ascii="Arial" w:hAnsi="Arial" w:cs="Arial"/>
            <w:szCs w:val="24"/>
          </w:rPr>
          <w:delText>Obedecer o</w:delText>
        </w:r>
      </w:del>
      <w:ins w:id="137" w:author="TIAGO" w:date="2021-09-08T20:16:00Z">
        <w:r w:rsidR="00B33930" w:rsidRPr="00317E14">
          <w:rPr>
            <w:rFonts w:ascii="Arial" w:hAnsi="Arial" w:cs="Arial"/>
            <w:szCs w:val="24"/>
          </w:rPr>
          <w:t>Obedecer ao</w:t>
        </w:r>
      </w:ins>
      <w:r w:rsidRPr="00317E14">
        <w:rPr>
          <w:rFonts w:ascii="Arial" w:hAnsi="Arial" w:cs="Arial"/>
          <w:szCs w:val="24"/>
        </w:rPr>
        <w:t xml:space="preserve"> horário de trabalho nas obras das 08h às 18h de segunda a sexta-feira, com exceção de </w:t>
      </w:r>
      <w:proofErr w:type="spellStart"/>
      <w:ins w:id="138" w:author="TIAGO" w:date="2021-09-08T20:16:00Z">
        <w:r w:rsidR="00B33930">
          <w:rPr>
            <w:rFonts w:ascii="Arial" w:hAnsi="Arial" w:cs="Arial"/>
            <w:szCs w:val="24"/>
          </w:rPr>
          <w:t>A</w:t>
        </w:r>
      </w:ins>
      <w:del w:id="139" w:author="TIAGO" w:date="2021-09-08T20:15:00Z">
        <w:r w:rsidRPr="00317E14" w:rsidDel="00B33930">
          <w:rPr>
            <w:rFonts w:ascii="Arial" w:hAnsi="Arial" w:cs="Arial"/>
            <w:szCs w:val="24"/>
          </w:rPr>
          <w:delText>a</w:delText>
        </w:r>
      </w:del>
      <w:r w:rsidRPr="00317E14">
        <w:rPr>
          <w:rFonts w:ascii="Arial" w:hAnsi="Arial" w:cs="Arial"/>
          <w:szCs w:val="24"/>
        </w:rPr>
        <w:t>ntenistas</w:t>
      </w:r>
      <w:proofErr w:type="spellEnd"/>
      <w:r w:rsidRPr="00317E14">
        <w:rPr>
          <w:rFonts w:ascii="Arial" w:hAnsi="Arial" w:cs="Arial"/>
          <w:szCs w:val="24"/>
        </w:rPr>
        <w:t xml:space="preserve"> e </w:t>
      </w:r>
      <w:ins w:id="140" w:author="TIAGO" w:date="2021-09-08T20:16:00Z">
        <w:r w:rsidR="00B33930">
          <w:rPr>
            <w:rFonts w:ascii="Arial" w:hAnsi="Arial" w:cs="Arial"/>
            <w:szCs w:val="24"/>
          </w:rPr>
          <w:t>P</w:t>
        </w:r>
      </w:ins>
      <w:del w:id="141" w:author="TIAGO" w:date="2021-09-08T20:16:00Z">
        <w:r w:rsidRPr="00317E14" w:rsidDel="00B33930">
          <w:rPr>
            <w:rFonts w:ascii="Arial" w:hAnsi="Arial" w:cs="Arial"/>
            <w:szCs w:val="24"/>
          </w:rPr>
          <w:delText>p</w:delText>
        </w:r>
      </w:del>
      <w:r w:rsidRPr="00317E14">
        <w:rPr>
          <w:rFonts w:ascii="Arial" w:hAnsi="Arial" w:cs="Arial"/>
          <w:szCs w:val="24"/>
        </w:rPr>
        <w:t xml:space="preserve">rofissionais de </w:t>
      </w:r>
      <w:ins w:id="142" w:author="TIAGO" w:date="2021-09-08T20:16:00Z">
        <w:r w:rsidR="00B33930">
          <w:rPr>
            <w:rFonts w:ascii="Arial" w:hAnsi="Arial" w:cs="Arial"/>
            <w:szCs w:val="24"/>
          </w:rPr>
          <w:t>I</w:t>
        </w:r>
      </w:ins>
      <w:del w:id="143" w:author="TIAGO" w:date="2021-09-08T20:16:00Z">
        <w:r w:rsidRPr="00317E14" w:rsidDel="00B33930">
          <w:rPr>
            <w:rFonts w:ascii="Arial" w:hAnsi="Arial" w:cs="Arial"/>
            <w:szCs w:val="24"/>
          </w:rPr>
          <w:delText>i</w:delText>
        </w:r>
      </w:del>
      <w:r w:rsidRPr="00317E14">
        <w:rPr>
          <w:rFonts w:ascii="Arial" w:hAnsi="Arial" w:cs="Arial"/>
          <w:szCs w:val="24"/>
        </w:rPr>
        <w:t>nternet, que poderão trabalhar também aos sábados de 08h às 13h;</w:t>
      </w:r>
    </w:p>
    <w:p w14:paraId="106C0C2A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Respeitar o horário para trânsito de caminhões de mudanças, de segunda a sexta-feira de 9h as 17h e sábado de 9h as 13h;</w:t>
      </w:r>
    </w:p>
    <w:p w14:paraId="1C1B6B4C" w14:textId="77777777" w:rsidR="0006545A" w:rsidRPr="00317E14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Respeitar o horário para trânsito de caminhão de material de construção ou mudanças, somente de um eixo (toco)</w:t>
      </w:r>
      <w:r>
        <w:rPr>
          <w:rFonts w:ascii="Arial" w:hAnsi="Arial" w:cs="Arial"/>
          <w:szCs w:val="24"/>
        </w:rPr>
        <w:t xml:space="preserve">, </w:t>
      </w:r>
      <w:r w:rsidRPr="00317E14">
        <w:rPr>
          <w:rFonts w:ascii="Arial" w:hAnsi="Arial" w:cs="Arial"/>
          <w:szCs w:val="24"/>
        </w:rPr>
        <w:t xml:space="preserve">sempre respeitando os horários do inciso V, ficando </w:t>
      </w:r>
      <w:r w:rsidRPr="00965A2E">
        <w:rPr>
          <w:rFonts w:ascii="Arial" w:hAnsi="Arial" w:cs="Arial"/>
          <w:szCs w:val="24"/>
        </w:rPr>
        <w:t>liberado</w:t>
      </w:r>
      <w:r w:rsidRPr="00317E14">
        <w:rPr>
          <w:rFonts w:ascii="Arial" w:hAnsi="Arial" w:cs="Arial"/>
          <w:szCs w:val="24"/>
        </w:rPr>
        <w:t xml:space="preserve"> o trânsito de caminhões trucado</w:t>
      </w:r>
      <w:r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szCs w:val="24"/>
        </w:rPr>
        <w:t>das 08h às 11h</w:t>
      </w:r>
      <w:r w:rsidRPr="00317E14">
        <w:rPr>
          <w:rFonts w:ascii="Arial" w:hAnsi="Arial" w:cs="Arial"/>
          <w:szCs w:val="24"/>
        </w:rPr>
        <w:t>;</w:t>
      </w:r>
    </w:p>
    <w:p w14:paraId="62EFF363" w14:textId="77777777" w:rsidR="0006545A" w:rsidRDefault="0006545A" w:rsidP="00986BED">
      <w:pPr>
        <w:pStyle w:val="PargrafodaLista"/>
        <w:numPr>
          <w:ilvl w:val="0"/>
          <w:numId w:val="19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executar obras em feriados prolongados e/ou final de ano, conforme informes definidos e divulgados </w:t>
      </w:r>
      <w:del w:id="144" w:author="Rogerio Wilson Lelis Caixeta" w:date="2021-08-31T08:22:00Z">
        <w:r w:rsidRPr="00B33930">
          <w:rPr>
            <w:rFonts w:ascii="Arial" w:hAnsi="Arial" w:cs="Arial"/>
            <w:szCs w:val="24"/>
          </w:rPr>
          <w:delText>pelo síndico</w:delText>
        </w:r>
      </w:del>
      <w:ins w:id="145" w:author="Rogerio Wilson Lelis Caixeta" w:date="2021-08-31T08:22:00Z">
        <w:r w:rsidRPr="00B33930">
          <w:rPr>
            <w:rFonts w:ascii="Arial" w:hAnsi="Arial" w:cs="Arial"/>
            <w:szCs w:val="24"/>
          </w:rPr>
          <w:t>pela administração</w:t>
        </w:r>
      </w:ins>
      <w:r w:rsidRPr="00B33930">
        <w:rPr>
          <w:rFonts w:ascii="Arial" w:hAnsi="Arial" w:cs="Arial"/>
          <w:szCs w:val="24"/>
        </w:rPr>
        <w:t>;</w:t>
      </w:r>
    </w:p>
    <w:p w14:paraId="2A590052" w14:textId="5295D63C" w:rsidR="0006545A" w:rsidRDefault="0006545A" w:rsidP="002730AE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59488E71" w14:textId="77777777" w:rsidR="004538F1" w:rsidRPr="00EE15FC" w:rsidRDefault="004538F1" w:rsidP="002730AE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336E1E16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46" w:name="_Toc76817333"/>
      <w:r>
        <w:rPr>
          <w:rFonts w:ascii="Arial" w:hAnsi="Arial" w:cs="Arial"/>
          <w:szCs w:val="24"/>
        </w:rPr>
        <w:lastRenderedPageBreak/>
        <w:t>CAPÍTULO IV - O Condômino, seus Direitos, Deveres e</w:t>
      </w:r>
      <w:r w:rsidRPr="00317E14">
        <w:rPr>
          <w:rFonts w:ascii="Arial" w:hAnsi="Arial" w:cs="Arial"/>
          <w:szCs w:val="24"/>
        </w:rPr>
        <w:t xml:space="preserve"> Obrigações</w:t>
      </w:r>
      <w:bookmarkEnd w:id="146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284F2BB" w14:textId="77777777" w:rsidR="0006545A" w:rsidRPr="00317E14" w:rsidRDefault="0006545A" w:rsidP="00986BED">
      <w:pPr>
        <w:spacing w:after="0" w:line="240" w:lineRule="auto"/>
        <w:ind w:left="1457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 </w:t>
      </w:r>
    </w:p>
    <w:p w14:paraId="6160C760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CONSTITUEM DIREITOS DOS CONDÔMINOS: </w:t>
      </w:r>
    </w:p>
    <w:p w14:paraId="58CD86BD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FB6EAD5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acesso às dependências de uso comum do Condomínio;  </w:t>
      </w:r>
    </w:p>
    <w:p w14:paraId="075BD5FC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acesso às áreas de circulação interna e de lazer; </w:t>
      </w:r>
    </w:p>
    <w:p w14:paraId="692CC789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Dispor da respectiva unidade autônoma, de acordo com a sua finalidade; </w:t>
      </w:r>
    </w:p>
    <w:p w14:paraId="75EFCC4D" w14:textId="77777777" w:rsidR="0006545A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ins w:id="147" w:author="Rogerio Wilson Lelis Caixeta" w:date="2021-08-31T09:31:00Z"/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Utilizar os serviços de portaria e de segurança do Condomínio, conforme o presente Regimento; </w:t>
      </w:r>
    </w:p>
    <w:p w14:paraId="0B7D97A4" w14:textId="77777777" w:rsidR="0006545A" w:rsidRPr="00B33930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ins w:id="148" w:author="Rogerio Wilson Lelis Caixeta" w:date="2021-08-31T09:31:00Z">
        <w:r w:rsidRPr="00B33930">
          <w:rPr>
            <w:rFonts w:ascii="Arial" w:hAnsi="Arial" w:cs="Arial"/>
            <w:szCs w:val="24"/>
          </w:rPr>
          <w:t>Utilizar</w:t>
        </w:r>
      </w:ins>
      <w:ins w:id="149" w:author="Rogerio Wilson Lelis Caixeta" w:date="2021-08-31T09:32:00Z">
        <w:r w:rsidRPr="00B33930">
          <w:rPr>
            <w:rFonts w:ascii="Arial" w:hAnsi="Arial" w:cs="Arial"/>
            <w:szCs w:val="24"/>
            <w:rPrChange w:id="150" w:author="TIAGO" w:date="2021-09-08T20:17:00Z">
              <w:rPr>
                <w:rFonts w:ascii="Arial" w:hAnsi="Arial" w:cs="Arial"/>
                <w:szCs w:val="24"/>
                <w:highlight w:val="yellow"/>
              </w:rPr>
            </w:rPrChange>
          </w:rPr>
          <w:t xml:space="preserve"> e fiscalizar</w:t>
        </w:r>
      </w:ins>
      <w:ins w:id="151" w:author="Rogerio Wilson Lelis Caixeta" w:date="2021-08-31T09:31:00Z">
        <w:r w:rsidRPr="00B33930">
          <w:rPr>
            <w:rFonts w:ascii="Arial" w:hAnsi="Arial" w:cs="Arial"/>
            <w:szCs w:val="24"/>
          </w:rPr>
          <w:t xml:space="preserve"> os serviços de coleta de lixo,</w:t>
        </w:r>
      </w:ins>
      <w:ins w:id="152" w:author="Rogerio Wilson Lelis Caixeta" w:date="2021-08-31T09:32:00Z">
        <w:r w:rsidRPr="00B33930">
          <w:rPr>
            <w:rFonts w:ascii="Arial" w:hAnsi="Arial" w:cs="Arial"/>
            <w:szCs w:val="24"/>
          </w:rPr>
          <w:t xml:space="preserve"> jardinagem e </w:t>
        </w:r>
      </w:ins>
      <w:ins w:id="153" w:author="Rogerio Wilson Lelis Caixeta" w:date="2021-08-31T09:31:00Z">
        <w:r w:rsidRPr="00B33930">
          <w:rPr>
            <w:rFonts w:ascii="Arial" w:hAnsi="Arial" w:cs="Arial"/>
            <w:szCs w:val="24"/>
          </w:rPr>
          <w:t>limpeza da</w:t>
        </w:r>
      </w:ins>
      <w:ins w:id="154" w:author="Rogerio Wilson Lelis Caixeta" w:date="2021-08-31T09:32:00Z">
        <w:r w:rsidRPr="00B33930">
          <w:rPr>
            <w:rFonts w:ascii="Arial" w:hAnsi="Arial" w:cs="Arial"/>
            <w:szCs w:val="24"/>
          </w:rPr>
          <w:t>s</w:t>
        </w:r>
      </w:ins>
      <w:ins w:id="155" w:author="Rogerio Wilson Lelis Caixeta" w:date="2021-08-31T09:31:00Z">
        <w:r w:rsidRPr="00B33930">
          <w:rPr>
            <w:rFonts w:ascii="Arial" w:hAnsi="Arial" w:cs="Arial"/>
            <w:szCs w:val="24"/>
          </w:rPr>
          <w:t xml:space="preserve"> área</w:t>
        </w:r>
      </w:ins>
      <w:ins w:id="156" w:author="Rogerio Wilson Lelis Caixeta" w:date="2021-08-31T09:32:00Z">
        <w:r w:rsidRPr="00B33930">
          <w:rPr>
            <w:rFonts w:ascii="Arial" w:hAnsi="Arial" w:cs="Arial"/>
            <w:szCs w:val="24"/>
          </w:rPr>
          <w:t>s</w:t>
        </w:r>
      </w:ins>
      <w:ins w:id="157" w:author="Rogerio Wilson Lelis Caixeta" w:date="2021-08-31T09:31:00Z">
        <w:r w:rsidRPr="00B33930">
          <w:rPr>
            <w:rFonts w:ascii="Arial" w:hAnsi="Arial" w:cs="Arial"/>
            <w:szCs w:val="24"/>
          </w:rPr>
          <w:t xml:space="preserve"> comu</w:t>
        </w:r>
      </w:ins>
      <w:ins w:id="158" w:author="Rogerio Wilson Lelis Caixeta" w:date="2021-08-31T09:32:00Z">
        <w:r w:rsidRPr="00B33930">
          <w:rPr>
            <w:rFonts w:ascii="Arial" w:hAnsi="Arial" w:cs="Arial"/>
            <w:szCs w:val="24"/>
          </w:rPr>
          <w:t>ns</w:t>
        </w:r>
      </w:ins>
      <w:ins w:id="159" w:author="Rogerio Wilson Lelis Caixeta" w:date="2021-08-31T09:31:00Z">
        <w:r w:rsidRPr="00B33930">
          <w:rPr>
            <w:rFonts w:ascii="Arial" w:hAnsi="Arial" w:cs="Arial"/>
            <w:szCs w:val="24"/>
          </w:rPr>
          <w:t xml:space="preserve"> de cada etapa</w:t>
        </w:r>
      </w:ins>
      <w:ins w:id="160" w:author="Rogerio Wilson Lelis Caixeta" w:date="2021-08-31T09:36:00Z">
        <w:r w:rsidRPr="00B33930">
          <w:rPr>
            <w:rFonts w:ascii="Arial" w:hAnsi="Arial" w:cs="Arial"/>
            <w:szCs w:val="24"/>
            <w:rPrChange w:id="161" w:author="TIAGO" w:date="2021-09-08T20:17:00Z">
              <w:rPr>
                <w:rFonts w:ascii="Arial" w:hAnsi="Arial" w:cs="Arial"/>
                <w:szCs w:val="24"/>
                <w:highlight w:val="yellow"/>
              </w:rPr>
            </w:rPrChange>
          </w:rPr>
          <w:t xml:space="preserve"> realizadas pelo condomínio</w:t>
        </w:r>
      </w:ins>
      <w:ins w:id="162" w:author="Rogerio Wilson Lelis Caixeta" w:date="2021-08-31T09:31:00Z">
        <w:r w:rsidRPr="00B33930">
          <w:rPr>
            <w:rFonts w:ascii="Arial" w:hAnsi="Arial" w:cs="Arial"/>
            <w:szCs w:val="24"/>
          </w:rPr>
          <w:t>.</w:t>
        </w:r>
      </w:ins>
    </w:p>
    <w:p w14:paraId="6C2F372E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Denunciar, por escrito, à Administração do Condomínio, para as providências cabíveis, sobre qualquer irregularidade constatada, inclusive no que for pertinente à segurança, utilizando-se, para tanto, do livro de ocorrência à disposição dos Condôminos na Portaria; </w:t>
      </w:r>
    </w:p>
    <w:p w14:paraId="6A64E049" w14:textId="77777777" w:rsidR="0006545A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Examinar, a qualquer tempo, os livros de registros e anotações contábeis do Condomínio e ser esclarecido pelos membros do Conselho ou pelo Síndico acerca dos documentos examinados; </w:t>
      </w:r>
    </w:p>
    <w:p w14:paraId="3AFD4509" w14:textId="77777777" w:rsidR="0006545A" w:rsidRPr="00317E14" w:rsidRDefault="0006545A" w:rsidP="00986BED">
      <w:pPr>
        <w:spacing w:after="0" w:line="240" w:lineRule="auto"/>
        <w:ind w:left="917"/>
        <w:rPr>
          <w:rFonts w:ascii="Arial" w:hAnsi="Arial" w:cs="Arial"/>
          <w:szCs w:val="24"/>
        </w:rPr>
      </w:pPr>
    </w:p>
    <w:p w14:paraId="214E2F0E" w14:textId="7777777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Condômino locatário não poderá ser votado para cargos de Direção e não poderá votar nas questões que envolvam investimentos financeiros para o Condomínio, e também terá restrição quanto ao acesso aos livros e arquivos da Administração, </w:t>
      </w:r>
      <w:r w:rsidRPr="00965A2E">
        <w:rPr>
          <w:rFonts w:ascii="Arial" w:hAnsi="Arial" w:cs="Arial"/>
          <w:szCs w:val="24"/>
        </w:rPr>
        <w:t xml:space="preserve">salvo se nomeado como procurador com o instrumento de procuração nos termos da convenção. </w:t>
      </w:r>
    </w:p>
    <w:p w14:paraId="4F6FFC2F" w14:textId="77777777" w:rsidR="0006545A" w:rsidRPr="00317E14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62A7796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SÃO DEVERES E OBRIGAÇÕES INALIENÁVEIS DOS CONDÔMINOS: </w:t>
      </w:r>
    </w:p>
    <w:p w14:paraId="763A672B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994C6DF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Cumprir e fazer cumprir as disposições deste Regimento Interno; </w:t>
      </w:r>
    </w:p>
    <w:p w14:paraId="1B9E225E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Informar à Administração sobre a ocupação ou desocupação das unidades autônomas; </w:t>
      </w:r>
    </w:p>
    <w:p w14:paraId="1C994352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Manter a administração do Condomínio sempre informada dos moradores permanentes de cada unidade autônoma; </w:t>
      </w:r>
    </w:p>
    <w:p w14:paraId="3EB86C18" w14:textId="77777777" w:rsidR="0006545A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Acondicionar o lixo doméstico em sacos plásticos apropriados, de acordo com a sua seletividade, </w:t>
      </w:r>
      <w:r w:rsidRPr="00234B27">
        <w:rPr>
          <w:rFonts w:ascii="Arial" w:hAnsi="Arial" w:cs="Arial"/>
          <w:color w:val="auto"/>
          <w:szCs w:val="24"/>
        </w:rPr>
        <w:t>colocando-os</w:t>
      </w:r>
      <w:r w:rsidRPr="00317E14"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nos locais e horários indicados pela Ad</w:t>
      </w:r>
      <w:r>
        <w:rPr>
          <w:rFonts w:ascii="Arial" w:hAnsi="Arial" w:cs="Arial"/>
          <w:szCs w:val="24"/>
        </w:rPr>
        <w:t xml:space="preserve">ministração; </w:t>
      </w:r>
    </w:p>
    <w:p w14:paraId="44179D40" w14:textId="77777777" w:rsidR="0006545A" w:rsidRPr="00F54D09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965A2E">
        <w:rPr>
          <w:rFonts w:ascii="Arial" w:hAnsi="Arial" w:cs="Arial"/>
          <w:color w:val="auto"/>
          <w:szCs w:val="24"/>
        </w:rPr>
        <w:t>Instalar lixeiras em frente a unidade, para facilitar a coleta do lixo</w:t>
      </w:r>
      <w:r w:rsidRPr="00F54D09">
        <w:rPr>
          <w:rFonts w:ascii="Arial" w:hAnsi="Arial" w:cs="Arial"/>
          <w:b/>
          <w:color w:val="auto"/>
          <w:szCs w:val="24"/>
        </w:rPr>
        <w:t>.</w:t>
      </w:r>
    </w:p>
    <w:p w14:paraId="58F8737E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Efetuar, na data estabelecida pela Administração, o pagamento do valor correspondente ao rateio de despesas relativas à manutenção do Condomínio e </w:t>
      </w:r>
      <w:r>
        <w:rPr>
          <w:rFonts w:ascii="Arial" w:hAnsi="Arial" w:cs="Arial"/>
          <w:szCs w:val="24"/>
        </w:rPr>
        <w:t xml:space="preserve">as </w:t>
      </w:r>
      <w:r w:rsidRPr="00317E14">
        <w:rPr>
          <w:rFonts w:ascii="Arial" w:hAnsi="Arial" w:cs="Arial"/>
          <w:szCs w:val="24"/>
        </w:rPr>
        <w:t xml:space="preserve">determinadas em Assembleia Geral; </w:t>
      </w:r>
    </w:p>
    <w:p w14:paraId="4E73A168" w14:textId="77777777" w:rsidR="0006545A" w:rsidRPr="00317E14" w:rsidRDefault="0006545A" w:rsidP="00986BED">
      <w:pPr>
        <w:numPr>
          <w:ilvl w:val="1"/>
          <w:numId w:val="1"/>
        </w:numPr>
        <w:spacing w:after="0" w:line="240" w:lineRule="auto"/>
        <w:ind w:left="1701" w:hanging="59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Fazer constar como parte integrante dos eventuais contratos de locação, sublocação, cessão ou alienação, cópia deste Regimento Interno e da Convenção; </w:t>
      </w:r>
    </w:p>
    <w:p w14:paraId="4503FD8E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Prestigiar, acatar e fazer acatar as decisões das Assembleias e da Administração do Condomínio; </w:t>
      </w:r>
    </w:p>
    <w:p w14:paraId="45230435" w14:textId="77777777" w:rsidR="0006545A" w:rsidRPr="00317E14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Tratar com respeito, civilidade e dignidade os funcionários e prestadores de serviço responsáveis pela portaria, segurança, coleta </w:t>
      </w:r>
      <w:r w:rsidRPr="00317E14">
        <w:rPr>
          <w:rFonts w:ascii="Arial" w:hAnsi="Arial" w:cs="Arial"/>
          <w:szCs w:val="24"/>
        </w:rPr>
        <w:lastRenderedPageBreak/>
        <w:t xml:space="preserve">de lixo, distribuição de correspondências internas, exigindo-lhes idêntico tratamento; </w:t>
      </w:r>
    </w:p>
    <w:p w14:paraId="6B653400" w14:textId="77777777" w:rsidR="0006545A" w:rsidRDefault="0006545A" w:rsidP="00986BED">
      <w:pPr>
        <w:numPr>
          <w:ilvl w:val="0"/>
          <w:numId w:val="1"/>
        </w:numPr>
        <w:spacing w:after="0" w:line="240" w:lineRule="auto"/>
        <w:ind w:left="1701" w:hanging="756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Responsabilizar-se por danos físicos que causarem ao patrimônio do Condomínio, arcando com os custos de recuperação, reposição dos bens segurados ou não, além daqueles estabelecidos em lei, especificamente nas seguintes circunstâncias: </w:t>
      </w:r>
    </w:p>
    <w:p w14:paraId="2488E088" w14:textId="77777777" w:rsidR="0006545A" w:rsidRPr="003432DA" w:rsidRDefault="0006545A" w:rsidP="00986BED">
      <w:pPr>
        <w:spacing w:after="0" w:line="240" w:lineRule="auto"/>
        <w:ind w:left="917"/>
        <w:rPr>
          <w:rFonts w:ascii="Arial" w:hAnsi="Arial" w:cs="Arial"/>
          <w:sz w:val="16"/>
          <w:szCs w:val="24"/>
        </w:rPr>
      </w:pPr>
    </w:p>
    <w:p w14:paraId="321A970D" w14:textId="77777777" w:rsidR="0006545A" w:rsidRPr="00317E14" w:rsidRDefault="0006545A" w:rsidP="00986BED">
      <w:pPr>
        <w:numPr>
          <w:ilvl w:val="2"/>
          <w:numId w:val="2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Terá responsabilidade integral: </w:t>
      </w:r>
    </w:p>
    <w:p w14:paraId="412198CD" w14:textId="77777777" w:rsidR="0006545A" w:rsidRPr="003432DA" w:rsidRDefault="0006545A" w:rsidP="00986BED">
      <w:pPr>
        <w:spacing w:after="0" w:line="240" w:lineRule="auto"/>
        <w:ind w:left="1183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0EFCA76" w14:textId="77777777" w:rsidR="0006545A" w:rsidRDefault="0006545A" w:rsidP="00986BED">
      <w:pPr>
        <w:pStyle w:val="PargrafodaLista"/>
        <w:numPr>
          <w:ilvl w:val="0"/>
          <w:numId w:val="20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Por atitudes de irresponsabilidade ou inconsequência dos filhos menores de idade e empregados permanentes ou que vivam em sua unidade autônoma; </w:t>
      </w:r>
    </w:p>
    <w:p w14:paraId="4A36F07A" w14:textId="77777777" w:rsidR="0006545A" w:rsidRDefault="0006545A" w:rsidP="00986BED">
      <w:pPr>
        <w:pStyle w:val="PargrafodaLista"/>
        <w:spacing w:after="0" w:line="240" w:lineRule="auto"/>
        <w:ind w:left="2947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 </w:t>
      </w:r>
    </w:p>
    <w:p w14:paraId="38B44978" w14:textId="77777777" w:rsidR="0006545A" w:rsidRPr="009942EC" w:rsidRDefault="0006545A" w:rsidP="00986BED">
      <w:pPr>
        <w:pStyle w:val="PargrafodaLista"/>
        <w:numPr>
          <w:ilvl w:val="0"/>
          <w:numId w:val="20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Por qualquer pessoa cuja liberação de entrada seja feita sem reservas pelo Morador/Condômino. </w:t>
      </w:r>
    </w:p>
    <w:p w14:paraId="77734F91" w14:textId="77777777" w:rsidR="0006545A" w:rsidRPr="003432DA" w:rsidRDefault="0006545A" w:rsidP="00986BED">
      <w:pPr>
        <w:spacing w:after="0" w:line="240" w:lineRule="auto"/>
        <w:ind w:left="1505"/>
        <w:jc w:val="left"/>
        <w:rPr>
          <w:rFonts w:ascii="Arial" w:hAnsi="Arial" w:cs="Arial"/>
          <w:sz w:val="16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DC058C0" w14:textId="7BDEA19C" w:rsidR="0006545A" w:rsidRPr="00317E14" w:rsidRDefault="0006545A" w:rsidP="00986BED">
      <w:pPr>
        <w:numPr>
          <w:ilvl w:val="2"/>
          <w:numId w:val="2"/>
        </w:numPr>
        <w:spacing w:after="0" w:line="240" w:lineRule="auto"/>
        <w:ind w:left="2268" w:hanging="567"/>
        <w:rPr>
          <w:rFonts w:ascii="Arial" w:hAnsi="Arial" w:cs="Arial"/>
          <w:szCs w:val="24"/>
        </w:rPr>
      </w:pPr>
      <w:ins w:id="163" w:author="Fernandes" w:date="2021-08-31T16:00:00Z">
        <w:r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 xml:space="preserve">Será </w:t>
      </w:r>
      <w:ins w:id="164" w:author="Fernandes" w:date="2021-08-31T16:00:00Z">
        <w:del w:id="165" w:author="TIAGO" w:date="2021-09-08T20:18:00Z">
          <w:r w:rsidDel="00B33930">
            <w:rPr>
              <w:rFonts w:ascii="Arial" w:hAnsi="Arial" w:cs="Arial"/>
              <w:szCs w:val="24"/>
            </w:rPr>
            <w:delText xml:space="preserve">co-responsável </w:delText>
          </w:r>
        </w:del>
      </w:ins>
      <w:r w:rsidRPr="00317E14">
        <w:rPr>
          <w:rFonts w:ascii="Arial" w:hAnsi="Arial" w:cs="Arial"/>
          <w:szCs w:val="24"/>
        </w:rPr>
        <w:t xml:space="preserve">corresponsável ou responsável solidário por: </w:t>
      </w:r>
    </w:p>
    <w:p w14:paraId="771986F4" w14:textId="77777777" w:rsidR="0006545A" w:rsidRPr="00317E14" w:rsidRDefault="0006545A" w:rsidP="00986BED">
      <w:pPr>
        <w:spacing w:after="0" w:line="240" w:lineRule="auto"/>
        <w:ind w:left="241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95B2A3D" w14:textId="77777777" w:rsidR="0006545A" w:rsidRPr="009942EC" w:rsidRDefault="0006545A" w:rsidP="00986BED">
      <w:pPr>
        <w:pStyle w:val="PargrafodaLista"/>
        <w:numPr>
          <w:ilvl w:val="0"/>
          <w:numId w:val="21"/>
        </w:numPr>
        <w:spacing w:after="0" w:line="240" w:lineRule="auto"/>
        <w:ind w:left="2410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Acidentes, danos, atitudes irresponsáveis ou inconsequentes de filhos, empregados, visitantes e convidados; </w:t>
      </w:r>
    </w:p>
    <w:p w14:paraId="297039B5" w14:textId="77777777" w:rsidR="0006545A" w:rsidRPr="00317E14" w:rsidRDefault="0006545A" w:rsidP="00986BED">
      <w:pPr>
        <w:spacing w:after="0" w:line="240" w:lineRule="auto"/>
        <w:ind w:left="241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1629C89" w14:textId="77777777" w:rsidR="0006545A" w:rsidRPr="009942EC" w:rsidRDefault="0006545A" w:rsidP="00986BED">
      <w:pPr>
        <w:pStyle w:val="PargrafodaLista"/>
        <w:numPr>
          <w:ilvl w:val="0"/>
          <w:numId w:val="21"/>
        </w:numPr>
        <w:spacing w:after="0" w:line="240" w:lineRule="auto"/>
        <w:ind w:left="2410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Acidentes, danos e inabilidade no exercício do oficio, provocados por prestadores de serviço contratados pelo Condômino/Morador. </w:t>
      </w:r>
    </w:p>
    <w:p w14:paraId="4F1C0E0F" w14:textId="77777777" w:rsidR="0006545A" w:rsidRPr="003432DA" w:rsidRDefault="0006545A" w:rsidP="00986BED">
      <w:pPr>
        <w:spacing w:after="0" w:line="240" w:lineRule="auto"/>
        <w:ind w:left="1505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2542A92" w14:textId="77777777" w:rsidR="0006545A" w:rsidRPr="009D54BF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9D54BF">
        <w:rPr>
          <w:rFonts w:ascii="Arial" w:hAnsi="Arial" w:cs="Arial"/>
          <w:szCs w:val="24"/>
        </w:rPr>
        <w:t xml:space="preserve">FICA PROIBIDO DENTRO DO CONDOMÍNIO: </w:t>
      </w:r>
    </w:p>
    <w:p w14:paraId="71F1E3B3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7B940DD" w14:textId="77777777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b/>
          <w:strike/>
          <w:color w:val="auto"/>
          <w:szCs w:val="24"/>
        </w:rPr>
      </w:pPr>
      <w:r w:rsidRPr="00317E14">
        <w:rPr>
          <w:rFonts w:ascii="Arial" w:hAnsi="Arial" w:cs="Arial"/>
          <w:szCs w:val="24"/>
        </w:rPr>
        <w:t>Ceder ou locar as unidades autônomas para atividades ruidosas, ou instalar ou manter depósitos de qualquer objeto capaz de produzir danos materiais</w:t>
      </w:r>
      <w:ins w:id="166" w:author="Rogerio Wilson Lelis Caixeta" w:date="2021-08-31T08:25:00Z">
        <w:r>
          <w:rPr>
            <w:rFonts w:ascii="Arial" w:hAnsi="Arial" w:cs="Arial"/>
            <w:szCs w:val="24"/>
          </w:rPr>
          <w:t xml:space="preserve">, </w:t>
        </w:r>
        <w:r w:rsidRPr="00B33930">
          <w:rPr>
            <w:rFonts w:ascii="Arial" w:hAnsi="Arial" w:cs="Arial"/>
            <w:szCs w:val="24"/>
          </w:rPr>
          <w:t>físicos</w:t>
        </w:r>
      </w:ins>
      <w:r w:rsidRPr="00317E14">
        <w:rPr>
          <w:rFonts w:ascii="Arial" w:hAnsi="Arial" w:cs="Arial"/>
          <w:szCs w:val="24"/>
        </w:rPr>
        <w:t xml:space="preserve"> ou morais ao Condomín</w:t>
      </w:r>
      <w:r>
        <w:rPr>
          <w:rFonts w:ascii="Arial" w:hAnsi="Arial" w:cs="Arial"/>
          <w:szCs w:val="24"/>
        </w:rPr>
        <w:t>io ou a qualquer dos moradores;</w:t>
      </w:r>
    </w:p>
    <w:p w14:paraId="15FBB27B" w14:textId="4000BD28" w:rsidR="00B33930" w:rsidRPr="00B33930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ins w:id="167" w:author="TIAGO" w:date="2021-09-08T20:19:00Z"/>
          <w:rFonts w:ascii="Arial" w:hAnsi="Arial" w:cs="Arial"/>
          <w:b/>
          <w:color w:val="auto"/>
          <w:szCs w:val="24"/>
          <w:rPrChange w:id="168" w:author="TIAGO" w:date="2021-09-08T20:19:00Z">
            <w:rPr>
              <w:ins w:id="169" w:author="TIAGO" w:date="2021-09-08T20:19:00Z"/>
              <w:rFonts w:ascii="Arial" w:hAnsi="Arial" w:cs="Arial"/>
              <w:szCs w:val="24"/>
            </w:rPr>
          </w:rPrChange>
        </w:rPr>
      </w:pPr>
      <w:r w:rsidRPr="00317E14">
        <w:rPr>
          <w:rFonts w:ascii="Arial" w:hAnsi="Arial" w:cs="Arial"/>
          <w:szCs w:val="24"/>
        </w:rPr>
        <w:t>Instalar aparelhos ou utilizar substâncias que possam, de alguma forma trazer prejuízo aos princípios básicos da boa convivência entre os moradores</w:t>
      </w:r>
      <w:ins w:id="170" w:author="TIAGO" w:date="2021-09-08T20:19:00Z">
        <w:r w:rsidR="00B33930">
          <w:rPr>
            <w:rFonts w:ascii="Arial" w:hAnsi="Arial" w:cs="Arial"/>
            <w:szCs w:val="24"/>
          </w:rPr>
          <w:t>;</w:t>
        </w:r>
      </w:ins>
      <w:del w:id="171" w:author="TIAGO" w:date="2021-09-08T20:19:00Z">
        <w:r w:rsidRPr="00317E14" w:rsidDel="00B33930">
          <w:rPr>
            <w:rFonts w:ascii="Arial" w:hAnsi="Arial" w:cs="Arial"/>
            <w:szCs w:val="24"/>
          </w:rPr>
          <w:delText xml:space="preserve"> sujeitando o Condômino ou Morador;</w:delText>
        </w:r>
      </w:del>
    </w:p>
    <w:p w14:paraId="48FA5259" w14:textId="73FACE41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b/>
          <w:color w:val="auto"/>
          <w:szCs w:val="24"/>
        </w:rPr>
      </w:pPr>
      <w:ins w:id="172" w:author="Rogerio Wilson Lelis Caixeta" w:date="2021-08-31T08:26:00Z">
        <w:del w:id="173" w:author="TIAGO" w:date="2021-09-08T20:18:00Z">
          <w:r w:rsidDel="00B33930">
            <w:rPr>
              <w:rFonts w:ascii="Arial" w:hAnsi="Arial" w:cs="Arial"/>
              <w:szCs w:val="24"/>
            </w:rPr>
            <w:delText xml:space="preserve"> (</w:delText>
          </w:r>
          <w:r w:rsidRPr="0006545A" w:rsidDel="00B33930">
            <w:rPr>
              <w:rFonts w:ascii="Arial" w:hAnsi="Arial" w:cs="Arial"/>
              <w:szCs w:val="24"/>
              <w:highlight w:val="green"/>
              <w:rPrChange w:id="174" w:author="Rogerio Wilson Lelis Caixeta" w:date="2021-08-31T08:27:00Z">
                <w:rPr>
                  <w:rFonts w:ascii="Arial" w:hAnsi="Arial" w:cs="Arial"/>
                  <w:szCs w:val="24"/>
                </w:rPr>
              </w:rPrChange>
            </w:rPr>
            <w:delText xml:space="preserve">sujeitando </w:delText>
          </w:r>
        </w:del>
      </w:ins>
      <w:ins w:id="175" w:author="Rogerio Wilson Lelis Caixeta" w:date="2021-08-31T08:27:00Z">
        <w:del w:id="176" w:author="TIAGO" w:date="2021-09-08T20:18:00Z">
          <w:r w:rsidRPr="0006545A" w:rsidDel="00B33930">
            <w:rPr>
              <w:rFonts w:ascii="Arial" w:hAnsi="Arial" w:cs="Arial"/>
              <w:szCs w:val="24"/>
              <w:highlight w:val="green"/>
              <w:rPrChange w:id="177" w:author="Rogerio Wilson Lelis Caixeta" w:date="2021-08-31T08:27:00Z">
                <w:rPr>
                  <w:rFonts w:ascii="Arial" w:hAnsi="Arial" w:cs="Arial"/>
                  <w:szCs w:val="24"/>
                </w:rPr>
              </w:rPrChange>
            </w:rPr>
            <w:delText>à que?</w:delText>
          </w:r>
          <w:r w:rsidDel="00B33930">
            <w:rPr>
              <w:rFonts w:ascii="Arial" w:hAnsi="Arial" w:cs="Arial"/>
              <w:szCs w:val="24"/>
            </w:rPr>
            <w:delText>)</w:delText>
          </w:r>
        </w:del>
      </w:ins>
      <w:ins w:id="178" w:author="Fernandes" w:date="2021-08-31T16:02:00Z">
        <w:del w:id="179" w:author="TIAGO" w:date="2021-09-08T20:18:00Z">
          <w:r w:rsidDel="00B33930">
            <w:rPr>
              <w:rFonts w:ascii="Arial" w:hAnsi="Arial" w:cs="Arial"/>
              <w:szCs w:val="24"/>
            </w:rPr>
            <w:delText xml:space="preserve"> </w:delText>
          </w:r>
        </w:del>
        <w:r>
          <w:rPr>
            <w:rFonts w:ascii="Arial" w:hAnsi="Arial" w:cs="Arial"/>
            <w:szCs w:val="24"/>
          </w:rPr>
          <w:t>Produtos químicos, explosivos e etc. Equipamentos para ensacar drogas, produzir muniç</w:t>
        </w:r>
      </w:ins>
      <w:ins w:id="180" w:author="Fernandes" w:date="2021-08-31T16:03:00Z">
        <w:r>
          <w:rPr>
            <w:rFonts w:ascii="Arial" w:hAnsi="Arial" w:cs="Arial"/>
            <w:szCs w:val="24"/>
          </w:rPr>
          <w:t>ões e etc.</w:t>
        </w:r>
      </w:ins>
    </w:p>
    <w:p w14:paraId="46360808" w14:textId="5EBCB8B1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Utilizar, alugar, ceder ou explorar, no todo ou em parte, a unidade residencial autônoma para fins comerciais e industriais</w:t>
      </w:r>
      <w:r>
        <w:rPr>
          <w:rFonts w:ascii="Arial" w:hAnsi="Arial" w:cs="Arial"/>
          <w:szCs w:val="24"/>
        </w:rPr>
        <w:t>,</w:t>
      </w:r>
      <w:ins w:id="181" w:author="Fernandes" w:date="2021-08-31T16:04:00Z">
        <w:r>
          <w:rPr>
            <w:rFonts w:ascii="Arial" w:hAnsi="Arial" w:cs="Arial"/>
            <w:szCs w:val="24"/>
          </w:rPr>
          <w:t xml:space="preserve"> exceto</w:t>
        </w:r>
      </w:ins>
      <w:r>
        <w:rPr>
          <w:rFonts w:ascii="Arial" w:hAnsi="Arial" w:cs="Arial"/>
          <w:szCs w:val="24"/>
        </w:rPr>
        <w:t xml:space="preserve"> </w:t>
      </w:r>
      <w:del w:id="182" w:author="TIAGO" w:date="2021-09-08T20:20:00Z">
        <w:r w:rsidRPr="0006545A" w:rsidDel="00B33930">
          <w:rPr>
            <w:rFonts w:ascii="Arial" w:hAnsi="Arial" w:cs="Arial"/>
            <w:strike/>
            <w:szCs w:val="24"/>
            <w:rPrChange w:id="183" w:author="Fernandes" w:date="2021-08-31T16:05:00Z">
              <w:rPr>
                <w:rFonts w:ascii="Arial" w:hAnsi="Arial" w:cs="Arial"/>
                <w:szCs w:val="24"/>
              </w:rPr>
            </w:rPrChange>
          </w:rPr>
          <w:delText>ressalvado</w:delText>
        </w:r>
        <w:r w:rsidDel="00B33930">
          <w:rPr>
            <w:rFonts w:ascii="Arial" w:hAnsi="Arial" w:cs="Arial"/>
            <w:szCs w:val="24"/>
          </w:rPr>
          <w:delText xml:space="preserve"> </w:delText>
        </w:r>
      </w:del>
      <w:r>
        <w:rPr>
          <w:rFonts w:ascii="Arial" w:hAnsi="Arial" w:cs="Arial"/>
          <w:szCs w:val="24"/>
        </w:rPr>
        <w:t>o disposto no Parágrafo Único do Art. 12</w:t>
      </w:r>
      <w:r w:rsidRPr="00317E14">
        <w:rPr>
          <w:rFonts w:ascii="Arial" w:hAnsi="Arial" w:cs="Arial"/>
          <w:szCs w:val="24"/>
        </w:rPr>
        <w:t xml:space="preserve">; </w:t>
      </w:r>
    </w:p>
    <w:p w14:paraId="21DF03BC" w14:textId="77777777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Praticar atos de violência, ou tomar atitudes que deponham contra o decoro, os costumes ou o bom nome do Condomínio; </w:t>
      </w:r>
    </w:p>
    <w:p w14:paraId="039EFB33" w14:textId="77777777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Manter ou guardar substâncias químicas, inflamáveis, radioativas, ou outras substâncias perigosas à saúde dos morado</w:t>
      </w:r>
      <w:r>
        <w:rPr>
          <w:rFonts w:ascii="Arial" w:hAnsi="Arial" w:cs="Arial"/>
          <w:szCs w:val="24"/>
        </w:rPr>
        <w:t>res e à segurança do Condomínio</w:t>
      </w:r>
      <w:r w:rsidRPr="00317E14">
        <w:rPr>
          <w:rFonts w:ascii="Arial" w:hAnsi="Arial" w:cs="Arial"/>
          <w:szCs w:val="24"/>
        </w:rPr>
        <w:t>;</w:t>
      </w:r>
    </w:p>
    <w:p w14:paraId="051773FA" w14:textId="77777777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Manter em sua unidade entulho ou restos de construção de forma que comprometa a fachada das casas e ao conjunto harmonioso proposto ao Condomínio e o ac</w:t>
      </w:r>
      <w:r>
        <w:rPr>
          <w:rFonts w:ascii="Arial" w:hAnsi="Arial" w:cs="Arial"/>
          <w:szCs w:val="24"/>
        </w:rPr>
        <w:t>esso a outras unidades vizinhas</w:t>
      </w:r>
      <w:r w:rsidRPr="00317E14">
        <w:rPr>
          <w:rFonts w:ascii="Arial" w:hAnsi="Arial" w:cs="Arial"/>
          <w:szCs w:val="24"/>
        </w:rPr>
        <w:t>;</w:t>
      </w:r>
    </w:p>
    <w:p w14:paraId="6FC8E3E2" w14:textId="090645A1" w:rsidR="0006545A" w:rsidRPr="00317E14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Lançar entulho ou qualquer tipo de detrito em lote próprio ou alheio, ainda que autorizado por seu proprietário</w:t>
      </w:r>
      <w:ins w:id="184" w:author="Fernandes" w:date="2021-08-31T16:05:00Z">
        <w:r>
          <w:rPr>
            <w:rFonts w:ascii="Arial" w:hAnsi="Arial" w:cs="Arial"/>
            <w:szCs w:val="24"/>
          </w:rPr>
          <w:t>,</w:t>
        </w:r>
      </w:ins>
      <w:r w:rsidRPr="00317E14">
        <w:rPr>
          <w:rFonts w:ascii="Arial" w:hAnsi="Arial" w:cs="Arial"/>
          <w:szCs w:val="24"/>
        </w:rPr>
        <w:t xml:space="preserve"> </w:t>
      </w:r>
      <w:ins w:id="185" w:author="Fernandes" w:date="2021-08-31T16:05:00Z">
        <w:del w:id="186" w:author="TIAGO" w:date="2021-09-08T20:21:00Z">
          <w:r w:rsidDel="00B33930">
            <w:rPr>
              <w:rFonts w:ascii="Arial" w:hAnsi="Arial" w:cs="Arial"/>
              <w:szCs w:val="24"/>
            </w:rPr>
            <w:delText xml:space="preserve">(vírgula) </w:delText>
          </w:r>
        </w:del>
      </w:ins>
      <w:r w:rsidRPr="00317E14">
        <w:rPr>
          <w:rFonts w:ascii="Arial" w:hAnsi="Arial" w:cs="Arial"/>
          <w:szCs w:val="24"/>
        </w:rPr>
        <w:t xml:space="preserve">sendo que a fiscalização </w:t>
      </w:r>
      <w:r w:rsidRPr="00317E14">
        <w:rPr>
          <w:rFonts w:ascii="Arial" w:hAnsi="Arial" w:cs="Arial"/>
          <w:szCs w:val="24"/>
        </w:rPr>
        <w:lastRenderedPageBreak/>
        <w:t xml:space="preserve">advertirá o infrator por documento, em 24 horas e, em seguida, mandará retirar, por caminhão próprio ou contratado, cujo custo será cobrado executivamente do infrator, acrescido de multa pecuniária; </w:t>
      </w:r>
    </w:p>
    <w:p w14:paraId="08DB396F" w14:textId="77777777" w:rsidR="0006545A" w:rsidRPr="00965A2E" w:rsidRDefault="0006545A" w:rsidP="00965A2E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Manifestar-se em movimentos político partidários, sindicais, classista. </w:t>
      </w:r>
    </w:p>
    <w:p w14:paraId="5D371331" w14:textId="77777777" w:rsidR="0006545A" w:rsidRPr="00965A2E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Fazer ou levantar muros de alvenarias nas divisas de cada unidade autônoma, podendo realizar-se na forma estabelecida na convenção em seu Art. 2º, Parágrafo Terceiro ou assemelhada. </w:t>
      </w:r>
    </w:p>
    <w:p w14:paraId="24E81DA9" w14:textId="77777777" w:rsidR="0006545A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Permitir a entrada do executor de obras já advertido, que reincidir nas proibições contidas neste Regimento. </w:t>
      </w:r>
    </w:p>
    <w:p w14:paraId="77C6B495" w14:textId="77777777" w:rsidR="0006545A" w:rsidRPr="00965A2E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Uso e manuseio de fogos de artifícios ou semelhante, exceto nas datas de natal e réveillon;</w:t>
      </w:r>
    </w:p>
    <w:p w14:paraId="1D0AB051" w14:textId="77777777" w:rsidR="0006545A" w:rsidRPr="00965A2E" w:rsidRDefault="0006545A" w:rsidP="00986BED">
      <w:pPr>
        <w:numPr>
          <w:ilvl w:val="0"/>
          <w:numId w:val="3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O Condômino que praticar quaisquer das ações elencadas acima estará sujeito ao pagamento de multa pecuniária, </w:t>
      </w:r>
      <w:r w:rsidRPr="00965A2E">
        <w:rPr>
          <w:rFonts w:ascii="Arial" w:hAnsi="Arial" w:cs="Arial"/>
          <w:color w:val="auto"/>
          <w:szCs w:val="24"/>
        </w:rPr>
        <w:t xml:space="preserve">respeitando-se o contraditório e ampla defesa. Em caso de reincidência ao condômino haverá aplicação da multa em dobro. </w:t>
      </w:r>
    </w:p>
    <w:p w14:paraId="3E1AD464" w14:textId="77777777" w:rsidR="0006545A" w:rsidRPr="00317E14" w:rsidRDefault="0006545A" w:rsidP="00986BED">
      <w:pPr>
        <w:spacing w:after="0" w:line="240" w:lineRule="auto"/>
        <w:ind w:left="0"/>
        <w:jc w:val="left"/>
        <w:rPr>
          <w:rFonts w:ascii="Arial" w:hAnsi="Arial" w:cs="Arial"/>
          <w:szCs w:val="24"/>
        </w:rPr>
      </w:pPr>
    </w:p>
    <w:p w14:paraId="2652C650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87" w:name="_Toc76817334"/>
      <w:r>
        <w:rPr>
          <w:rFonts w:ascii="Arial" w:hAnsi="Arial" w:cs="Arial"/>
          <w:szCs w:val="24"/>
        </w:rPr>
        <w:t>CAPÍTULO V - Do U</w:t>
      </w:r>
      <w:r w:rsidRPr="00317E14">
        <w:rPr>
          <w:rFonts w:ascii="Arial" w:hAnsi="Arial" w:cs="Arial"/>
          <w:szCs w:val="24"/>
        </w:rPr>
        <w:t xml:space="preserve">so e </w:t>
      </w:r>
      <w:r>
        <w:rPr>
          <w:rFonts w:ascii="Arial" w:hAnsi="Arial" w:cs="Arial"/>
          <w:szCs w:val="24"/>
        </w:rPr>
        <w:t>G</w:t>
      </w:r>
      <w:r w:rsidRPr="00317E14">
        <w:rPr>
          <w:rFonts w:ascii="Arial" w:hAnsi="Arial" w:cs="Arial"/>
          <w:szCs w:val="24"/>
        </w:rPr>
        <w:t xml:space="preserve">ozo da </w:t>
      </w:r>
      <w:r>
        <w:rPr>
          <w:rFonts w:ascii="Arial" w:hAnsi="Arial" w:cs="Arial"/>
          <w:szCs w:val="24"/>
        </w:rPr>
        <w:t>U</w:t>
      </w:r>
      <w:r w:rsidRPr="00317E14">
        <w:rPr>
          <w:rFonts w:ascii="Arial" w:hAnsi="Arial" w:cs="Arial"/>
          <w:szCs w:val="24"/>
        </w:rPr>
        <w:t xml:space="preserve">nidade </w:t>
      </w:r>
      <w:r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 xml:space="preserve">utônoma e </w:t>
      </w:r>
      <w:r>
        <w:rPr>
          <w:rFonts w:ascii="Arial" w:hAnsi="Arial" w:cs="Arial"/>
          <w:szCs w:val="24"/>
        </w:rPr>
        <w:t>Regras de C</w:t>
      </w:r>
      <w:r w:rsidRPr="00317E14">
        <w:rPr>
          <w:rFonts w:ascii="Arial" w:hAnsi="Arial" w:cs="Arial"/>
          <w:szCs w:val="24"/>
        </w:rPr>
        <w:t xml:space="preserve">onvivência </w:t>
      </w:r>
      <w:r>
        <w:rPr>
          <w:rFonts w:ascii="Arial" w:hAnsi="Arial" w:cs="Arial"/>
          <w:szCs w:val="24"/>
        </w:rPr>
        <w:t>entre M</w:t>
      </w:r>
      <w:r w:rsidRPr="00317E14">
        <w:rPr>
          <w:rFonts w:ascii="Arial" w:hAnsi="Arial" w:cs="Arial"/>
          <w:szCs w:val="24"/>
        </w:rPr>
        <w:t>oradores</w:t>
      </w:r>
      <w:r>
        <w:rPr>
          <w:rFonts w:ascii="Arial" w:hAnsi="Arial" w:cs="Arial"/>
          <w:szCs w:val="24"/>
        </w:rPr>
        <w:t>.</w:t>
      </w:r>
      <w:bookmarkEnd w:id="187"/>
    </w:p>
    <w:p w14:paraId="508EB790" w14:textId="77777777" w:rsidR="0006545A" w:rsidRPr="00317E14" w:rsidRDefault="0006545A" w:rsidP="00986BED">
      <w:pPr>
        <w:spacing w:after="0" w:line="240" w:lineRule="auto"/>
        <w:ind w:left="266"/>
        <w:jc w:val="center"/>
        <w:rPr>
          <w:rFonts w:ascii="Arial" w:hAnsi="Arial" w:cs="Arial"/>
          <w:szCs w:val="24"/>
        </w:rPr>
      </w:pPr>
    </w:p>
    <w:p w14:paraId="0E24FA9D" w14:textId="7DB7697D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 xml:space="preserve">Observados os limites, deveres e proibições contidos na Convenção do Condomínio, </w:t>
      </w:r>
      <w:ins w:id="188" w:author="Fernandes" w:date="2021-08-31T16:06:00Z">
        <w:r>
          <w:rPr>
            <w:rFonts w:ascii="Arial" w:hAnsi="Arial" w:cs="Arial"/>
            <w:szCs w:val="24"/>
          </w:rPr>
          <w:t xml:space="preserve">confere </w:t>
        </w:r>
      </w:ins>
      <w:del w:id="189" w:author="TIAGO" w:date="2021-09-08T20:21:00Z">
        <w:r w:rsidRPr="0006545A" w:rsidDel="00B33930">
          <w:rPr>
            <w:rFonts w:ascii="Arial" w:hAnsi="Arial" w:cs="Arial"/>
            <w:strike/>
            <w:szCs w:val="24"/>
            <w:rPrChange w:id="190" w:author="Fernandes" w:date="2021-08-31T16:06:00Z">
              <w:rPr>
                <w:rFonts w:ascii="Arial" w:hAnsi="Arial" w:cs="Arial"/>
                <w:szCs w:val="24"/>
              </w:rPr>
            </w:rPrChange>
          </w:rPr>
          <w:delText>confere-se</w:delText>
        </w:r>
        <w:r w:rsidRPr="00317E14" w:rsidDel="00B33930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>a todo e qualq</w:t>
      </w:r>
      <w:r>
        <w:rPr>
          <w:rFonts w:ascii="Arial" w:hAnsi="Arial" w:cs="Arial"/>
          <w:szCs w:val="24"/>
        </w:rPr>
        <w:t>uer Condômino plenos e ilimitado</w:t>
      </w:r>
      <w:r w:rsidRPr="00317E14">
        <w:rPr>
          <w:rFonts w:ascii="Arial" w:hAnsi="Arial" w:cs="Arial"/>
          <w:szCs w:val="24"/>
        </w:rPr>
        <w:t>s direitos de uso e gozo sobre os limites físicos do seu lote de terreno e</w:t>
      </w:r>
      <w:ins w:id="191" w:author="TIAGO" w:date="2021-09-08T20:21:00Z">
        <w:r w:rsidR="00B33930">
          <w:rPr>
            <w:rFonts w:ascii="Arial" w:hAnsi="Arial" w:cs="Arial"/>
            <w:szCs w:val="24"/>
          </w:rPr>
          <w:t xml:space="preserve"> </w:t>
        </w:r>
      </w:ins>
      <w:del w:id="192" w:author="TIAGO" w:date="2021-09-08T20:21:00Z">
        <w:r w:rsidRPr="00317E14" w:rsidDel="00B33930">
          <w:rPr>
            <w:rFonts w:ascii="Arial" w:hAnsi="Arial" w:cs="Arial"/>
            <w:szCs w:val="24"/>
          </w:rPr>
          <w:delText xml:space="preserve"> </w:delText>
        </w:r>
        <w:r w:rsidRPr="0006545A" w:rsidDel="00B33930">
          <w:rPr>
            <w:rFonts w:ascii="Arial" w:hAnsi="Arial" w:cs="Arial"/>
            <w:strike/>
            <w:szCs w:val="24"/>
            <w:highlight w:val="yellow"/>
            <w:rPrChange w:id="193" w:author="Rogerio Wilson Lelis Caixeta" w:date="2021-08-31T08:29:00Z">
              <w:rPr>
                <w:rFonts w:ascii="Arial" w:hAnsi="Arial" w:cs="Arial"/>
                <w:strike/>
                <w:szCs w:val="24"/>
              </w:rPr>
            </w:rPrChange>
          </w:rPr>
          <w:delText>chalé</w:delText>
        </w:r>
        <w:r w:rsidRPr="00317E14" w:rsidDel="00B33930">
          <w:rPr>
            <w:rFonts w:ascii="Arial" w:hAnsi="Arial" w:cs="Arial"/>
            <w:szCs w:val="24"/>
          </w:rPr>
          <w:delText xml:space="preserve"> </w:delText>
        </w:r>
      </w:del>
      <w:r w:rsidRPr="00B33930">
        <w:rPr>
          <w:rFonts w:ascii="Arial" w:hAnsi="Arial" w:cs="Arial"/>
          <w:color w:val="auto"/>
          <w:szCs w:val="24"/>
          <w:rPrChange w:id="194" w:author="TIAGO" w:date="2021-09-08T20:21:00Z">
            <w:rPr>
              <w:rFonts w:ascii="Arial" w:hAnsi="Arial" w:cs="Arial"/>
              <w:b/>
              <w:color w:val="auto"/>
              <w:szCs w:val="24"/>
            </w:rPr>
          </w:rPrChange>
        </w:rPr>
        <w:t>casa</w:t>
      </w:r>
      <w:r w:rsidRPr="00317E14">
        <w:rPr>
          <w:rFonts w:ascii="Arial" w:hAnsi="Arial" w:cs="Arial"/>
          <w:szCs w:val="24"/>
        </w:rPr>
        <w:t xml:space="preserve"> construído. </w:t>
      </w:r>
    </w:p>
    <w:p w14:paraId="3BAF10B5" w14:textId="77777777" w:rsidR="0006545A" w:rsidRPr="00317E14" w:rsidRDefault="0006545A" w:rsidP="00986BED">
      <w:p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 </w:t>
      </w:r>
    </w:p>
    <w:p w14:paraId="4620C805" w14:textId="77777777" w:rsidR="0006545A" w:rsidRPr="00FF1F3C" w:rsidRDefault="0006545A" w:rsidP="00DB4AC1">
      <w:pPr>
        <w:pStyle w:val="PargrafodaLista"/>
        <w:numPr>
          <w:ilvl w:val="0"/>
          <w:numId w:val="25"/>
        </w:numPr>
        <w:spacing w:after="0" w:line="240" w:lineRule="auto"/>
        <w:ind w:left="851" w:hanging="426"/>
        <w:rPr>
          <w:rFonts w:ascii="Arial" w:hAnsi="Arial" w:cs="Arial"/>
          <w:szCs w:val="24"/>
        </w:rPr>
      </w:pPr>
      <w:r w:rsidRPr="00FF1F3C">
        <w:rPr>
          <w:rFonts w:ascii="Arial" w:hAnsi="Arial" w:cs="Arial"/>
          <w:szCs w:val="24"/>
        </w:rPr>
        <w:t xml:space="preserve">Em nenhuma hipótese, será permitido a qualquer Condômino montar e instalar barracas e outros apetrechos, destinados, ou não à proteção e dormitórios de seus dependentes, inquilinos, visitantes temporários, convidados sob sua responsabilidade ou para uso próprio. </w:t>
      </w:r>
    </w:p>
    <w:p w14:paraId="72A6409B" w14:textId="77777777" w:rsidR="0006545A" w:rsidRPr="00317E14" w:rsidRDefault="0006545A" w:rsidP="00986BED">
      <w:pPr>
        <w:spacing w:after="0" w:line="240" w:lineRule="auto"/>
        <w:ind w:left="257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F095D83" w14:textId="77777777" w:rsidR="0006545A" w:rsidRPr="00FF1F3C" w:rsidRDefault="0006545A" w:rsidP="00986BED">
      <w:pPr>
        <w:pStyle w:val="PargrafodaLista"/>
        <w:numPr>
          <w:ilvl w:val="0"/>
          <w:numId w:val="25"/>
        </w:numPr>
        <w:spacing w:after="0" w:line="240" w:lineRule="auto"/>
        <w:ind w:left="1418" w:hanging="284"/>
        <w:rPr>
          <w:rFonts w:ascii="Arial" w:hAnsi="Arial" w:cs="Arial"/>
          <w:szCs w:val="24"/>
        </w:rPr>
      </w:pPr>
      <w:r w:rsidRPr="00FF1F3C">
        <w:rPr>
          <w:rFonts w:ascii="Arial" w:hAnsi="Arial" w:cs="Arial"/>
          <w:szCs w:val="24"/>
        </w:rPr>
        <w:t xml:space="preserve">A inobservância do disposto no parágrafo 1°, autoriza a </w:t>
      </w:r>
      <w:r w:rsidRPr="00965A2E">
        <w:rPr>
          <w:rFonts w:ascii="Arial" w:hAnsi="Arial" w:cs="Arial"/>
          <w:color w:val="auto"/>
          <w:szCs w:val="24"/>
        </w:rPr>
        <w:t>administração</w:t>
      </w:r>
      <w:r w:rsidRPr="00FF1F3C">
        <w:rPr>
          <w:rFonts w:ascii="Arial" w:hAnsi="Arial" w:cs="Arial"/>
          <w:szCs w:val="24"/>
        </w:rPr>
        <w:t xml:space="preserve">, ou quem lhe ocupe o lugar, a providenciar a demolição, retirada ou remoção do que estiver instalado, inclusive, se for o caso, até mesmo com o auxílio de força policial. </w:t>
      </w:r>
      <w:ins w:id="195" w:author="Fernandes" w:date="2021-08-31T16:07:00Z">
        <w:r>
          <w:rPr>
            <w:rFonts w:ascii="Arial" w:hAnsi="Arial" w:cs="Arial"/>
            <w:szCs w:val="24"/>
          </w:rPr>
          <w:t>Faltou estipular multa p</w:t>
        </w:r>
      </w:ins>
      <w:ins w:id="196" w:author="Fernandes" w:date="2021-08-31T16:10:00Z">
        <w:r>
          <w:rPr>
            <w:rFonts w:ascii="Arial" w:hAnsi="Arial" w:cs="Arial"/>
            <w:szCs w:val="24"/>
          </w:rPr>
          <w:t>el</w:t>
        </w:r>
      </w:ins>
      <w:ins w:id="197" w:author="Fernandes" w:date="2021-08-31T16:07:00Z">
        <w:r>
          <w:rPr>
            <w:rFonts w:ascii="Arial" w:hAnsi="Arial" w:cs="Arial"/>
            <w:szCs w:val="24"/>
          </w:rPr>
          <w:t>o descumprimento</w:t>
        </w:r>
      </w:ins>
      <w:ins w:id="198" w:author="Fernandes" w:date="2021-08-31T16:08:00Z">
        <w:r>
          <w:rPr>
            <w:rFonts w:ascii="Arial" w:hAnsi="Arial" w:cs="Arial"/>
            <w:szCs w:val="24"/>
          </w:rPr>
          <w:t xml:space="preserve">. </w:t>
        </w:r>
      </w:ins>
      <w:ins w:id="199" w:author="Fernandes" w:date="2021-08-31T16:09:00Z">
        <w:r>
          <w:rPr>
            <w:rFonts w:ascii="Arial" w:hAnsi="Arial" w:cs="Arial"/>
            <w:szCs w:val="24"/>
          </w:rPr>
          <w:t>É coerente estabelecer multa, ainda que correlata a outra inobserv</w:t>
        </w:r>
      </w:ins>
      <w:ins w:id="200" w:author="Fernandes" w:date="2021-08-31T16:10:00Z">
        <w:r>
          <w:rPr>
            <w:rFonts w:ascii="Arial" w:hAnsi="Arial" w:cs="Arial"/>
            <w:szCs w:val="24"/>
          </w:rPr>
          <w:t>ância as regras.</w:t>
        </w:r>
      </w:ins>
    </w:p>
    <w:p w14:paraId="5555574F" w14:textId="77777777" w:rsidR="0006545A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603611E" w14:textId="77777777" w:rsidR="0006545A" w:rsidRPr="009D54BF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9D54BF">
        <w:rPr>
          <w:rFonts w:ascii="Arial" w:hAnsi="Arial" w:cs="Arial"/>
          <w:szCs w:val="24"/>
        </w:rPr>
        <w:t xml:space="preserve">OS MORADORES DO CONDOMÍNIO, NO OBJETIVO DO BEM VIVER, SE OBRIGAM:  </w:t>
      </w:r>
    </w:p>
    <w:p w14:paraId="0AB19990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A5CDEBC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Cumprir e fazer cumprir as disposições deste Regimento Interno; </w:t>
      </w:r>
    </w:p>
    <w:p w14:paraId="37D9BFB1" w14:textId="77777777" w:rsidR="0006545A" w:rsidRDefault="0006545A">
      <w:pPr>
        <w:rPr>
          <w:ins w:id="201" w:author="Rogerio Wilson Lelis Caixeta" w:date="2021-08-31T08:39:00Z"/>
          <w:rFonts w:ascii="Arial" w:hAnsi="Arial" w:cs="Arial"/>
          <w:color w:val="auto"/>
          <w:szCs w:val="24"/>
        </w:rPr>
        <w:pPrChange w:id="202" w:author="TIAGO" w:date="2021-09-08T20:30:00Z">
          <w:pPr>
            <w:numPr>
              <w:numId w:val="4"/>
            </w:numPr>
            <w:spacing w:after="0" w:line="240" w:lineRule="auto"/>
            <w:ind w:left="1701" w:hanging="567"/>
          </w:pPr>
        </w:pPrChange>
      </w:pPr>
      <w:r w:rsidRPr="00965A2E">
        <w:rPr>
          <w:rFonts w:ascii="Arial" w:hAnsi="Arial" w:cs="Arial"/>
          <w:color w:val="auto"/>
          <w:szCs w:val="24"/>
        </w:rPr>
        <w:t>Respeitar a norma interna de silêncio no período compreendido entre 22</w:t>
      </w:r>
      <w:r>
        <w:rPr>
          <w:rFonts w:ascii="Arial" w:hAnsi="Arial" w:cs="Arial"/>
          <w:color w:val="auto"/>
          <w:szCs w:val="24"/>
        </w:rPr>
        <w:t>h</w:t>
      </w:r>
      <w:r w:rsidRPr="00965A2E">
        <w:rPr>
          <w:rFonts w:ascii="Arial" w:hAnsi="Arial" w:cs="Arial"/>
          <w:color w:val="auto"/>
          <w:szCs w:val="24"/>
        </w:rPr>
        <w:t xml:space="preserve"> as 7</w:t>
      </w:r>
      <w:r>
        <w:rPr>
          <w:rFonts w:ascii="Arial" w:hAnsi="Arial" w:cs="Arial"/>
          <w:color w:val="auto"/>
          <w:szCs w:val="24"/>
        </w:rPr>
        <w:t>h</w:t>
      </w:r>
      <w:r w:rsidRPr="00965A2E">
        <w:rPr>
          <w:rFonts w:ascii="Arial" w:hAnsi="Arial" w:cs="Arial"/>
          <w:color w:val="auto"/>
          <w:szCs w:val="24"/>
        </w:rPr>
        <w:t xml:space="preserve"> horas, sem prejuízo da</w:t>
      </w:r>
      <w:r>
        <w:rPr>
          <w:rFonts w:ascii="Arial" w:hAnsi="Arial" w:cs="Arial"/>
          <w:color w:val="auto"/>
          <w:szCs w:val="24"/>
        </w:rPr>
        <w:t xml:space="preserve"> observância das normas legais, e, q</w:t>
      </w:r>
      <w:r w:rsidRPr="00965A2E">
        <w:rPr>
          <w:rFonts w:ascii="Arial" w:hAnsi="Arial" w:cs="Arial"/>
          <w:color w:val="auto"/>
          <w:szCs w:val="24"/>
        </w:rPr>
        <w:t>uando houver festividades procurar manter o volume do som baixo, de forma a não incomodar</w:t>
      </w:r>
      <w:r>
        <w:rPr>
          <w:rFonts w:ascii="Arial" w:hAnsi="Arial" w:cs="Arial"/>
          <w:color w:val="auto"/>
          <w:szCs w:val="24"/>
        </w:rPr>
        <w:t>, conforme nível de decibéis estipulados pela convenção,</w:t>
      </w:r>
      <w:r w:rsidRPr="00965A2E">
        <w:rPr>
          <w:rFonts w:ascii="Arial" w:hAnsi="Arial" w:cs="Arial"/>
          <w:color w:val="auto"/>
          <w:szCs w:val="24"/>
        </w:rPr>
        <w:t xml:space="preserve"> voltado para dentro da residência, exceto nas datas de natal de réveillon</w:t>
      </w:r>
      <w:del w:id="203" w:author="Rogerio Wilson Lelis Caixeta" w:date="2021-08-31T08:37:00Z">
        <w:r w:rsidRPr="00965A2E" w:rsidDel="00EC2231">
          <w:rPr>
            <w:rFonts w:ascii="Arial" w:hAnsi="Arial" w:cs="Arial"/>
            <w:color w:val="auto"/>
            <w:szCs w:val="24"/>
          </w:rPr>
          <w:delText>.</w:delText>
        </w:r>
      </w:del>
      <w:r w:rsidRPr="00965A2E">
        <w:rPr>
          <w:rFonts w:ascii="Arial" w:hAnsi="Arial" w:cs="Arial"/>
          <w:color w:val="auto"/>
          <w:szCs w:val="24"/>
        </w:rPr>
        <w:t xml:space="preserve">; </w:t>
      </w:r>
    </w:p>
    <w:p w14:paraId="379BCAA2" w14:textId="77777777" w:rsidR="0006545A" w:rsidRDefault="0006545A">
      <w:pPr>
        <w:spacing w:after="0" w:line="240" w:lineRule="auto"/>
        <w:ind w:left="1701"/>
        <w:rPr>
          <w:ins w:id="204" w:author="Rogerio Wilson Lelis Caixeta" w:date="2021-08-31T08:39:00Z"/>
          <w:rFonts w:ascii="Arial" w:hAnsi="Arial" w:cs="Arial"/>
          <w:color w:val="auto"/>
          <w:szCs w:val="24"/>
        </w:rPr>
        <w:pPrChange w:id="205" w:author="Rogerio Wilson Lelis Caixeta" w:date="2021-08-31T08:39:00Z">
          <w:pPr>
            <w:numPr>
              <w:numId w:val="4"/>
            </w:numPr>
            <w:spacing w:after="0" w:line="240" w:lineRule="auto"/>
            <w:ind w:left="1701" w:hanging="567"/>
          </w:pPr>
        </w:pPrChange>
      </w:pPr>
    </w:p>
    <w:p w14:paraId="6EB980D1" w14:textId="1D3141F7" w:rsidR="0006545A" w:rsidRPr="0006545A" w:rsidDel="009E7D25" w:rsidRDefault="0006545A">
      <w:pPr>
        <w:spacing w:after="0" w:line="240" w:lineRule="auto"/>
        <w:ind w:left="1701"/>
        <w:rPr>
          <w:ins w:id="206" w:author="Rogerio Wilson Lelis Caixeta" w:date="2021-08-31T08:43:00Z"/>
          <w:del w:id="207" w:author="TIAGO" w:date="2021-09-08T20:32:00Z"/>
          <w:rFonts w:ascii="Arial" w:hAnsi="Arial" w:cs="Arial"/>
          <w:color w:val="auto"/>
          <w:szCs w:val="24"/>
          <w:highlight w:val="yellow"/>
          <w:rPrChange w:id="208" w:author="Rogerio Wilson Lelis Caixeta" w:date="2021-08-31T08:39:00Z">
            <w:rPr>
              <w:ins w:id="209" w:author="Rogerio Wilson Lelis Caixeta" w:date="2021-08-31T08:43:00Z"/>
              <w:del w:id="210" w:author="TIAGO" w:date="2021-09-08T20:32:00Z"/>
              <w:rFonts w:ascii="Arial" w:hAnsi="Arial" w:cs="Arial"/>
              <w:color w:val="auto"/>
              <w:szCs w:val="24"/>
            </w:rPr>
          </w:rPrChange>
        </w:rPr>
        <w:pPrChange w:id="211" w:author="Rogerio Wilson Lelis Caixeta" w:date="2021-08-31T08:39:00Z">
          <w:pPr>
            <w:numPr>
              <w:numId w:val="4"/>
            </w:numPr>
            <w:spacing w:after="0" w:line="240" w:lineRule="auto"/>
            <w:ind w:left="1701" w:hanging="567"/>
          </w:pPr>
        </w:pPrChange>
      </w:pPr>
      <w:ins w:id="212" w:author="Rogerio Wilson Lelis Caixeta" w:date="2021-08-31T08:42:00Z">
        <w:del w:id="213" w:author="TIAGO" w:date="2021-09-08T20:32:00Z">
          <w:r w:rsidRPr="0006545A" w:rsidDel="009E7D25">
            <w:rPr>
              <w:rFonts w:ascii="Arial" w:hAnsi="Arial" w:cs="Arial"/>
              <w:b/>
              <w:color w:val="auto"/>
              <w:szCs w:val="24"/>
              <w:highlight w:val="yellow"/>
              <w:rPrChange w:id="214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Sugestão</w:delText>
          </w:r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15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 - </w:delText>
          </w:r>
        </w:del>
      </w:ins>
      <w:ins w:id="216" w:author="Rogerio Wilson Lelis Caixeta" w:date="2021-08-31T08:39:00Z">
        <w:del w:id="217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18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Alterar para</w:delText>
          </w:r>
        </w:del>
      </w:ins>
      <w:ins w:id="219" w:author="Rogerio Wilson Lelis Caixeta" w:date="2021-08-31T08:43:00Z">
        <w:del w:id="220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21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 a redação abaixo, que segue a norma ABNT 10.151/2000, que regula a lei do silencio em áreas residenciais</w:delText>
          </w:r>
        </w:del>
      </w:ins>
      <w:ins w:id="222" w:author="Rogerio Wilson Lelis Caixeta" w:date="2021-08-31T08:39:00Z">
        <w:del w:id="223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24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:</w:delText>
          </w:r>
        </w:del>
      </w:ins>
    </w:p>
    <w:p w14:paraId="5D8FB534" w14:textId="05BC52C9" w:rsidR="0006545A" w:rsidRPr="0006545A" w:rsidDel="009E7D25" w:rsidRDefault="0006545A">
      <w:pPr>
        <w:spacing w:after="0" w:line="240" w:lineRule="auto"/>
        <w:ind w:left="1701"/>
        <w:rPr>
          <w:ins w:id="225" w:author="Rogerio Wilson Lelis Caixeta" w:date="2021-08-31T08:38:00Z"/>
          <w:del w:id="226" w:author="TIAGO" w:date="2021-09-08T20:32:00Z"/>
          <w:rFonts w:ascii="Arial" w:hAnsi="Arial" w:cs="Arial"/>
          <w:color w:val="auto"/>
          <w:szCs w:val="24"/>
          <w:highlight w:val="yellow"/>
          <w:rPrChange w:id="227" w:author="Rogerio Wilson Lelis Caixeta" w:date="2021-08-31T08:39:00Z">
            <w:rPr>
              <w:ins w:id="228" w:author="Rogerio Wilson Lelis Caixeta" w:date="2021-08-31T08:38:00Z"/>
              <w:del w:id="229" w:author="TIAGO" w:date="2021-09-08T20:32:00Z"/>
              <w:rFonts w:ascii="Arial" w:hAnsi="Arial" w:cs="Arial"/>
              <w:color w:val="auto"/>
              <w:szCs w:val="24"/>
            </w:rPr>
          </w:rPrChange>
        </w:rPr>
        <w:pPrChange w:id="230" w:author="Rogerio Wilson Lelis Caixeta" w:date="2021-08-31T08:39:00Z">
          <w:pPr>
            <w:numPr>
              <w:numId w:val="4"/>
            </w:numPr>
            <w:spacing w:after="0" w:line="240" w:lineRule="auto"/>
            <w:ind w:left="1701" w:hanging="567"/>
          </w:pPr>
        </w:pPrChange>
      </w:pPr>
    </w:p>
    <w:p w14:paraId="6D277FA7" w14:textId="5A9F0050" w:rsidR="0006545A" w:rsidDel="009E7D25" w:rsidRDefault="0006545A">
      <w:pPr>
        <w:spacing w:after="0" w:line="240" w:lineRule="auto"/>
        <w:ind w:left="1701"/>
        <w:rPr>
          <w:ins w:id="231" w:author="Rogerio Wilson Lelis Caixeta" w:date="2021-08-31T08:42:00Z"/>
          <w:del w:id="232" w:author="TIAGO" w:date="2021-09-08T20:32:00Z"/>
          <w:rFonts w:ascii="Arial" w:hAnsi="Arial" w:cs="Arial"/>
          <w:color w:val="auto"/>
          <w:szCs w:val="24"/>
        </w:rPr>
        <w:pPrChange w:id="233" w:author="Rogerio Wilson Lelis Caixeta" w:date="2021-08-31T08:44:00Z">
          <w:pPr>
            <w:numPr>
              <w:numId w:val="4"/>
            </w:numPr>
            <w:spacing w:after="0" w:line="240" w:lineRule="auto"/>
            <w:ind w:left="1701" w:hanging="567"/>
          </w:pPr>
        </w:pPrChange>
      </w:pPr>
      <w:ins w:id="234" w:author="Rogerio Wilson Lelis Caixeta" w:date="2021-08-31T08:38:00Z">
        <w:del w:id="235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36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Respeitar a norma interna de silêncio</w:delText>
          </w:r>
        </w:del>
      </w:ins>
      <w:ins w:id="237" w:author="Rogerio Wilson Lelis Caixeta" w:date="2021-08-31T08:39:00Z">
        <w:del w:id="238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39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, não provocando ou permitindo </w:delText>
          </w:r>
        </w:del>
      </w:ins>
      <w:ins w:id="240" w:author="Rogerio Wilson Lelis Caixeta" w:date="2021-08-31T08:38:00Z">
        <w:del w:id="241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42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que se faça barulho </w:delText>
          </w:r>
        </w:del>
      </w:ins>
      <w:ins w:id="243" w:author="Rogerio Wilson Lelis Caixeta" w:date="2021-08-31T08:40:00Z">
        <w:del w:id="244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45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excessivo, de até 55 decibéis para o período de 7h as 20 (diurno) e de até 50 decibéis para o período de 20h as 7h (noturno)</w:delText>
          </w:r>
        </w:del>
      </w:ins>
      <w:ins w:id="246" w:author="Rogerio Wilson Lelis Caixeta" w:date="2021-08-31T08:41:00Z">
        <w:del w:id="247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48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, a qualquer hora do dia ou da noite com som automotivo, instrumentos musicais, rádios, vitrolas, auto falantes e assemelhados</w:delText>
          </w:r>
        </w:del>
      </w:ins>
      <w:ins w:id="249" w:author="Rogerio Wilson Lelis Caixeta" w:date="2021-08-31T08:40:00Z">
        <w:del w:id="250" w:author="TIAGO" w:date="2021-09-08T20:32:00Z">
          <w:r w:rsidRPr="000275A4" w:rsidDel="009E7D25">
            <w:rPr>
              <w:rFonts w:ascii="Arial" w:hAnsi="Arial" w:cs="Arial"/>
              <w:color w:val="auto"/>
              <w:szCs w:val="24"/>
              <w:highlight w:val="yellow"/>
            </w:rPr>
            <w:delText xml:space="preserve">, </w:delText>
          </w:r>
        </w:del>
      </w:ins>
      <w:ins w:id="251" w:author="Rogerio Wilson Lelis Caixeta" w:date="2021-08-31T08:45:00Z">
        <w:del w:id="252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53" w:author="Rogerio Wilson Lelis Caixeta" w:date="2021-08-31T08:45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sem prejuízo da observância das normas legais e suplementares.</w:delText>
          </w:r>
        </w:del>
      </w:ins>
      <w:ins w:id="254" w:author="Rogerio Wilson Lelis Caixeta" w:date="2021-08-31T08:40:00Z">
        <w:del w:id="255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56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 Caso o dia seguinte seja domingo ou feriado a faixa de horário noturno é estendida até as 9h</w:delText>
          </w:r>
        </w:del>
      </w:ins>
      <w:ins w:id="257" w:author="Rogerio Wilson Lelis Caixeta" w:date="2021-08-31T08:42:00Z">
        <w:del w:id="258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59" w:author="Rogerio Wilson Lelis Caixeta" w:date="2021-08-31T08:44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, exceto nas datas de natal de réveillon;</w:delText>
          </w:r>
          <w:r w:rsidRPr="00965A2E" w:rsidDel="009E7D25">
            <w:rPr>
              <w:rFonts w:ascii="Arial" w:hAnsi="Arial" w:cs="Arial"/>
              <w:color w:val="auto"/>
              <w:szCs w:val="24"/>
            </w:rPr>
            <w:delText xml:space="preserve"> </w:delText>
          </w:r>
        </w:del>
      </w:ins>
    </w:p>
    <w:p w14:paraId="1F591BDC" w14:textId="20DBD601" w:rsidR="0006545A" w:rsidDel="009E7D25" w:rsidRDefault="0006545A">
      <w:pPr>
        <w:spacing w:after="0" w:line="240" w:lineRule="auto"/>
        <w:ind w:left="1701"/>
        <w:rPr>
          <w:ins w:id="260" w:author="Rogerio Wilson Lelis Caixeta" w:date="2021-08-31T08:39:00Z"/>
          <w:del w:id="261" w:author="TIAGO" w:date="2021-09-08T20:32:00Z"/>
          <w:rFonts w:ascii="Arial" w:hAnsi="Arial" w:cs="Arial"/>
          <w:color w:val="auto"/>
          <w:szCs w:val="24"/>
        </w:rPr>
        <w:pPrChange w:id="262" w:author="Rogerio Wilson Lelis Caixeta" w:date="2021-08-31T08:38:00Z">
          <w:pPr>
            <w:numPr>
              <w:numId w:val="4"/>
            </w:numPr>
            <w:spacing w:after="0" w:line="240" w:lineRule="auto"/>
            <w:ind w:left="1701" w:hanging="567"/>
          </w:pPr>
        </w:pPrChange>
      </w:pPr>
    </w:p>
    <w:p w14:paraId="388E99DE" w14:textId="101B99DD" w:rsidR="0006545A" w:rsidDel="009E7D25" w:rsidRDefault="0006545A">
      <w:pPr>
        <w:spacing w:after="0" w:line="240" w:lineRule="auto"/>
        <w:ind w:left="1701"/>
        <w:rPr>
          <w:del w:id="263" w:author="TIAGO" w:date="2021-09-08T20:32:00Z"/>
          <w:rFonts w:ascii="Arial" w:hAnsi="Arial" w:cs="Arial"/>
          <w:color w:val="auto"/>
          <w:szCs w:val="24"/>
        </w:rPr>
        <w:pPrChange w:id="264" w:author="Rogerio Wilson Lelis Caixeta" w:date="2021-08-31T08:38:00Z">
          <w:pPr>
            <w:numPr>
              <w:numId w:val="4"/>
            </w:numPr>
            <w:spacing w:after="0" w:line="240" w:lineRule="auto"/>
            <w:ind w:left="1701" w:hanging="567"/>
          </w:pPr>
        </w:pPrChange>
      </w:pPr>
      <w:ins w:id="265" w:author="Rogerio Wilson Lelis Caixeta" w:date="2021-08-31T08:38:00Z">
        <w:del w:id="266" w:author="TIAGO" w:date="2021-09-08T20:32:00Z">
          <w:r w:rsidDel="009E7D25">
            <w:rPr>
              <w:rFonts w:ascii="Arial" w:hAnsi="Arial" w:cs="Arial"/>
              <w:color w:val="auto"/>
              <w:szCs w:val="24"/>
            </w:rPr>
            <w:delText xml:space="preserve"> </w:delText>
          </w:r>
        </w:del>
      </w:ins>
      <w:ins w:id="267" w:author="Fernandes" w:date="2021-08-31T16:11:00Z">
        <w:del w:id="268" w:author="TIAGO" w:date="2021-09-08T20:32:00Z">
          <w:r w:rsidRPr="0006545A" w:rsidDel="009E7D25">
            <w:rPr>
              <w:rFonts w:ascii="Arial" w:hAnsi="Arial" w:cs="Arial"/>
              <w:color w:val="auto"/>
              <w:szCs w:val="24"/>
              <w:highlight w:val="yellow"/>
              <w:rPrChange w:id="269" w:author="Rebeca Vilela Pacheco Mendes" w:date="2021-09-01T17:49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ABNT foge um pouco do que ficou decidido em Assembleia.</w:delText>
          </w:r>
          <w:r w:rsidDel="009E7D25">
            <w:rPr>
              <w:rFonts w:ascii="Arial" w:hAnsi="Arial" w:cs="Arial"/>
              <w:color w:val="auto"/>
              <w:szCs w:val="24"/>
            </w:rPr>
            <w:delText xml:space="preserve"> </w:delText>
          </w:r>
        </w:del>
      </w:ins>
    </w:p>
    <w:p w14:paraId="51B1B669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Guardar o decoro nas relações pessoais e no uso dos objetos e partes comuns do Condomínio; </w:t>
      </w:r>
    </w:p>
    <w:p w14:paraId="29AFAF0A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lastRenderedPageBreak/>
        <w:t xml:space="preserve">Cooperar de forma efetiva, para a harmonia e perfeita convivência comunitária; </w:t>
      </w:r>
    </w:p>
    <w:p w14:paraId="53DAE4C1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Impedir a prática de atividades ou acesso de pessoas ou objetos que possam prejudicar a segurança e tranquilidade dos moradores; </w:t>
      </w:r>
    </w:p>
    <w:p w14:paraId="0F869CF4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Impedir que pessoas que estejam sob sua responsabilidade pratiquem atividades que venham a danificar as instalações do Condomínio ou comprometer o seu plano urbanístico; </w:t>
      </w:r>
    </w:p>
    <w:p w14:paraId="3A3FF224" w14:textId="77777777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Comunicar à administração a ausência prolongada dos moradores da unidade autônoma, de forma a permitir que a segurança dê maior atenção àquela unidade, inclusive impedindo o acesso de terceiros no local; </w:t>
      </w:r>
    </w:p>
    <w:p w14:paraId="42391D14" w14:textId="74F0B2F3" w:rsidR="0006545A" w:rsidRPr="00965A2E" w:rsidRDefault="0006545A" w:rsidP="00986BED">
      <w:pPr>
        <w:numPr>
          <w:ilvl w:val="0"/>
          <w:numId w:val="4"/>
        </w:numPr>
        <w:spacing w:after="0" w:line="240" w:lineRule="auto"/>
        <w:ind w:left="1701" w:hanging="567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O Condômino que</w:t>
      </w:r>
      <w:ins w:id="270" w:author="Fernandes" w:date="2021-08-31T16:12:00Z">
        <w:r>
          <w:rPr>
            <w:rFonts w:ascii="Arial" w:hAnsi="Arial" w:cs="Arial"/>
            <w:color w:val="auto"/>
            <w:szCs w:val="24"/>
          </w:rPr>
          <w:t xml:space="preserve"> deixar de cumprir</w:t>
        </w:r>
      </w:ins>
      <w:r w:rsidRPr="00965A2E">
        <w:rPr>
          <w:rFonts w:ascii="Arial" w:hAnsi="Arial" w:cs="Arial"/>
          <w:color w:val="auto"/>
          <w:szCs w:val="24"/>
        </w:rPr>
        <w:t xml:space="preserve"> </w:t>
      </w:r>
      <w:del w:id="271" w:author="TIAGO" w:date="2021-09-08T20:33:00Z">
        <w:r w:rsidRPr="0006545A" w:rsidDel="009E7D25">
          <w:rPr>
            <w:rFonts w:ascii="Arial" w:hAnsi="Arial" w:cs="Arial"/>
            <w:strike/>
            <w:color w:val="auto"/>
            <w:szCs w:val="24"/>
            <w:rPrChange w:id="272" w:author="Fernandes" w:date="2021-08-31T16:13:00Z">
              <w:rPr>
                <w:rFonts w:ascii="Arial" w:hAnsi="Arial" w:cs="Arial"/>
                <w:color w:val="auto"/>
                <w:szCs w:val="24"/>
              </w:rPr>
            </w:rPrChange>
          </w:rPr>
          <w:delText>desrespeitar</w:delText>
        </w:r>
        <w:r w:rsidRPr="00965A2E" w:rsidDel="009E7D25">
          <w:rPr>
            <w:rFonts w:ascii="Arial" w:hAnsi="Arial" w:cs="Arial"/>
            <w:color w:val="auto"/>
            <w:szCs w:val="24"/>
          </w:rPr>
          <w:delText xml:space="preserve"> </w:delText>
        </w:r>
      </w:del>
      <w:r w:rsidRPr="00965A2E">
        <w:rPr>
          <w:rFonts w:ascii="Arial" w:hAnsi="Arial" w:cs="Arial"/>
          <w:color w:val="auto"/>
          <w:szCs w:val="24"/>
        </w:rPr>
        <w:t xml:space="preserve">quaisquer dos incisos elencados acima estará sujeito ao pagamento de multa pecuniária, respeitando-se o contraditório e ampla defesa. Em caso de reincidência haverá aplicação da multa em dobro. </w:t>
      </w:r>
    </w:p>
    <w:p w14:paraId="241D657A" w14:textId="77777777" w:rsidR="0006545A" w:rsidRPr="00317E14" w:rsidRDefault="0006545A" w:rsidP="00986BED">
      <w:pPr>
        <w:spacing w:after="0" w:line="240" w:lineRule="auto"/>
        <w:ind w:left="0" w:right="-15"/>
        <w:rPr>
          <w:rFonts w:ascii="Arial" w:hAnsi="Arial" w:cs="Arial"/>
          <w:szCs w:val="24"/>
        </w:rPr>
      </w:pPr>
    </w:p>
    <w:p w14:paraId="16CAD1AA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73" w:name="_Toc76817335"/>
      <w:r>
        <w:rPr>
          <w:rFonts w:ascii="Arial" w:hAnsi="Arial" w:cs="Arial"/>
          <w:szCs w:val="24"/>
        </w:rPr>
        <w:t>CAPÍTULO VI - Das Áreas Comuns, Portarias e</w:t>
      </w:r>
      <w:r w:rsidRPr="00317E14">
        <w:rPr>
          <w:rFonts w:ascii="Arial" w:hAnsi="Arial" w:cs="Arial"/>
          <w:szCs w:val="24"/>
        </w:rPr>
        <w:t xml:space="preserve"> Vias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Acesso</w:t>
      </w:r>
      <w:bookmarkEnd w:id="273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DDA2026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4105741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Compreende-se por áreas comuns aquelas que possam ser amplamente utilizadas por todos os moradores, sejam de lazer, de trânsito, de paisagismo ou destinadas a obras futuras do próprio Condomínio, obedecendo regras próprias de conduta. </w:t>
      </w:r>
    </w:p>
    <w:p w14:paraId="71F01F6B" w14:textId="77777777" w:rsidR="0006545A" w:rsidRPr="00317E14" w:rsidRDefault="0006545A" w:rsidP="00986BED">
      <w:pPr>
        <w:spacing w:after="0" w:line="240" w:lineRule="auto"/>
        <w:ind w:left="276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3F23EAA" w14:textId="77777777" w:rsidR="0006545A" w:rsidRDefault="0006545A">
      <w:pPr>
        <w:spacing w:after="0" w:line="240" w:lineRule="auto"/>
        <w:ind w:left="709" w:hanging="349"/>
        <w:rPr>
          <w:rFonts w:ascii="Arial" w:hAnsi="Arial" w:cs="Arial"/>
          <w:color w:val="FF0000"/>
          <w:szCs w:val="24"/>
        </w:rPr>
        <w:pPrChange w:id="274" w:author="Rogerio Wilson Lelis Caixeta" w:date="2021-08-31T08:46:00Z">
          <w:pPr>
            <w:spacing w:after="0" w:line="240" w:lineRule="auto"/>
            <w:ind w:left="1701" w:hanging="992"/>
          </w:pPr>
        </w:pPrChange>
      </w:pPr>
      <w:r w:rsidRPr="00317E14">
        <w:rPr>
          <w:rFonts w:ascii="Arial" w:hAnsi="Arial" w:cs="Arial"/>
          <w:b/>
          <w:szCs w:val="24"/>
        </w:rPr>
        <w:t xml:space="preserve">Parágrafo Único </w:t>
      </w:r>
      <w:r w:rsidRPr="00317E14">
        <w:rPr>
          <w:rFonts w:ascii="Arial" w:hAnsi="Arial" w:cs="Arial"/>
          <w:szCs w:val="24"/>
        </w:rPr>
        <w:t xml:space="preserve">- A deterioração ou destruição das áreas de uso comum, jardins e </w:t>
      </w:r>
      <w:r w:rsidRPr="0006545A">
        <w:rPr>
          <w:rFonts w:ascii="Arial" w:hAnsi="Arial" w:cs="Arial"/>
          <w:color w:val="auto"/>
          <w:szCs w:val="24"/>
          <w:rPrChange w:id="275" w:author="Rogerio Wilson Lelis Caixeta" w:date="2021-08-31T08:46:00Z">
            <w:rPr>
              <w:rFonts w:ascii="Arial" w:hAnsi="Arial" w:cs="Arial"/>
              <w:szCs w:val="24"/>
            </w:rPr>
          </w:rPrChange>
        </w:rPr>
        <w:t>preservação</w:t>
      </w:r>
      <w:r w:rsidRPr="00317E14">
        <w:rPr>
          <w:rFonts w:ascii="Arial" w:hAnsi="Arial" w:cs="Arial"/>
          <w:szCs w:val="24"/>
        </w:rPr>
        <w:t xml:space="preserve"> ambiental do Condomínio, sujeitará o responsável às despesas relativas ao reparo do estrago causado, além de multa pecuniária;  </w:t>
      </w:r>
    </w:p>
    <w:p w14:paraId="1F5ABDBA" w14:textId="77777777" w:rsidR="0006545A" w:rsidRDefault="0006545A" w:rsidP="00986BED">
      <w:pPr>
        <w:spacing w:after="0" w:line="240" w:lineRule="auto"/>
        <w:ind w:left="286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772D445C" w14:textId="77777777" w:rsidR="0006545A" w:rsidRPr="009D54BF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ind w:left="0" w:firstLine="0"/>
        <w:rPr>
          <w:rFonts w:ascii="Arial" w:hAnsi="Arial" w:cs="Arial"/>
          <w:szCs w:val="24"/>
        </w:rPr>
      </w:pPr>
      <w:r w:rsidRPr="009D54BF">
        <w:rPr>
          <w:rFonts w:ascii="Arial" w:hAnsi="Arial" w:cs="Arial"/>
          <w:szCs w:val="24"/>
        </w:rPr>
        <w:t xml:space="preserve">PORTARIA PRINCIPAL: </w:t>
      </w:r>
    </w:p>
    <w:p w14:paraId="1EA47BAE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2729783C" w14:textId="20940E21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ins w:id="276" w:author="Fernandes" w:date="2021-08-31T16:14:00Z">
        <w:r>
          <w:rPr>
            <w:rFonts w:ascii="Arial" w:hAnsi="Arial" w:cs="Arial"/>
            <w:szCs w:val="24"/>
          </w:rPr>
          <w:t xml:space="preserve">A edificação </w:t>
        </w:r>
      </w:ins>
      <w:del w:id="277" w:author="TIAGO" w:date="2021-09-08T20:33:00Z">
        <w:r w:rsidRPr="0006545A" w:rsidDel="009E7D25">
          <w:rPr>
            <w:rFonts w:ascii="Arial" w:hAnsi="Arial" w:cs="Arial"/>
            <w:strike/>
            <w:szCs w:val="24"/>
            <w:rPrChange w:id="278" w:author="Fernandes" w:date="2021-08-31T16:14:00Z">
              <w:rPr>
                <w:rFonts w:ascii="Arial" w:hAnsi="Arial" w:cs="Arial"/>
                <w:szCs w:val="24"/>
              </w:rPr>
            </w:rPrChange>
          </w:rPr>
          <w:delText>O prédio</w:delText>
        </w:r>
        <w:r w:rsidRPr="00317E14" w:rsidDel="009E7D25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 xml:space="preserve">da Portaria Principal, </w:t>
      </w:r>
      <w:ins w:id="279" w:author="Rogerio Wilson Lelis Caixeta" w:date="2021-08-31T08:46:00Z">
        <w:r w:rsidRPr="009E7D25">
          <w:rPr>
            <w:rFonts w:ascii="Arial" w:hAnsi="Arial" w:cs="Arial"/>
            <w:rPrChange w:id="280" w:author="TIAGO" w:date="2021-09-08T20:33:00Z">
              <w:rPr>
                <w:rFonts w:ascii="Arial" w:hAnsi="Arial" w:cs="Arial"/>
                <w:highlight w:val="yellow"/>
              </w:rPr>
            </w:rPrChange>
          </w:rPr>
          <w:t>com localização definida</w:t>
        </w:r>
        <w:r w:rsidRPr="00317E14" w:rsidDel="000275A4">
          <w:rPr>
            <w:rFonts w:ascii="Arial" w:hAnsi="Arial" w:cs="Arial"/>
            <w:szCs w:val="24"/>
          </w:rPr>
          <w:t xml:space="preserve"> </w:t>
        </w:r>
      </w:ins>
      <w:del w:id="281" w:author="Rogerio Wilson Lelis Caixeta" w:date="2021-08-31T08:46:00Z">
        <w:r w:rsidRPr="00317E14" w:rsidDel="000275A4">
          <w:rPr>
            <w:rFonts w:ascii="Arial" w:hAnsi="Arial" w:cs="Arial"/>
            <w:szCs w:val="24"/>
          </w:rPr>
          <w:delText xml:space="preserve">localizada ali </w:delText>
        </w:r>
      </w:del>
      <w:r w:rsidRPr="00317E14">
        <w:rPr>
          <w:rFonts w:ascii="Arial" w:hAnsi="Arial" w:cs="Arial"/>
          <w:szCs w:val="24"/>
        </w:rPr>
        <w:t xml:space="preserve">em caráter definitivo compõe-se de patrimônio comum do Condomínio. </w:t>
      </w:r>
    </w:p>
    <w:p w14:paraId="7CF66E35" w14:textId="77777777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Todos os Condôminos terão livre acesso às suas dependências, devendo concorrer para o seu bom funcionamento, manutenção e equilíbrio no relacionamento entre as pessoas; </w:t>
      </w:r>
    </w:p>
    <w:p w14:paraId="14EEF459" w14:textId="77777777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Todos os moradores, visitantes/convidados, devidamente identificados e autorizados, terão livre passagem pela Portaria Principal em qualquer horário e dia da semana; </w:t>
      </w:r>
    </w:p>
    <w:p w14:paraId="2E20AF02" w14:textId="77777777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Caberá a cada Condômino identificar-se junto a segurança e todas as pessoas que vivam em sua residência (filhos, parentes, etc.) bem como eventuais controles de passagem pelas Portarias, especialmente quando tratar-se de menores de idade; </w:t>
      </w:r>
    </w:p>
    <w:p w14:paraId="36E6ADCD" w14:textId="77777777" w:rsidR="0006545A" w:rsidRPr="009E7D25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9E7D25"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 xml:space="preserve"> forma da identificação será fornecida pela portaria, e alteradas sempre que solicitadas pelos moradores ou ainda quando recomendada pela equipe de segurança, após aprovação </w:t>
      </w:r>
      <w:r w:rsidRPr="009E7D25">
        <w:rPr>
          <w:rFonts w:ascii="Arial" w:hAnsi="Arial" w:cs="Arial"/>
          <w:szCs w:val="24"/>
        </w:rPr>
        <w:t>pel</w:t>
      </w:r>
      <w:ins w:id="282" w:author="Rogerio Wilson Lelis Caixeta" w:date="2021-08-31T08:48:00Z">
        <w:r w:rsidRPr="009E7D25">
          <w:rPr>
            <w:rFonts w:ascii="Arial" w:hAnsi="Arial" w:cs="Arial"/>
            <w:szCs w:val="24"/>
          </w:rPr>
          <w:t xml:space="preserve">a </w:t>
        </w:r>
      </w:ins>
      <w:del w:id="283" w:author="Rogerio Wilson Lelis Caixeta" w:date="2021-08-31T08:48:00Z">
        <w:r w:rsidRPr="009E7D25">
          <w:rPr>
            <w:rFonts w:ascii="Arial" w:hAnsi="Arial" w:cs="Arial"/>
            <w:szCs w:val="24"/>
          </w:rPr>
          <w:delText xml:space="preserve">o </w:delText>
        </w:r>
        <w:r w:rsidRPr="009E7D25">
          <w:rPr>
            <w:rFonts w:ascii="Arial" w:hAnsi="Arial" w:cs="Arial"/>
            <w:strike/>
            <w:szCs w:val="24"/>
          </w:rPr>
          <w:delText>Síndico</w:delText>
        </w:r>
        <w:r w:rsidRPr="009E7D25">
          <w:rPr>
            <w:rFonts w:ascii="Arial" w:hAnsi="Arial" w:cs="Arial"/>
            <w:szCs w:val="24"/>
          </w:rPr>
          <w:delText xml:space="preserve"> </w:delText>
        </w:r>
      </w:del>
      <w:r w:rsidRPr="009E7D25">
        <w:rPr>
          <w:rFonts w:ascii="Arial" w:hAnsi="Arial" w:cs="Arial"/>
          <w:color w:val="auto"/>
          <w:szCs w:val="24"/>
        </w:rPr>
        <w:t>administração</w:t>
      </w:r>
      <w:r w:rsidRPr="009E7D25">
        <w:rPr>
          <w:rFonts w:ascii="Arial" w:hAnsi="Arial" w:cs="Arial"/>
          <w:szCs w:val="24"/>
        </w:rPr>
        <w:t xml:space="preserve">; </w:t>
      </w:r>
    </w:p>
    <w:p w14:paraId="4AA675A7" w14:textId="77777777" w:rsidR="0006545A" w:rsidRPr="00965A2E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 xml:space="preserve">Os visitantes e convidados que se dirigirem às moradias individuais deverão se identificar na Portaria, obedecendo às regras </w:t>
      </w:r>
      <w:r w:rsidRPr="00965A2E">
        <w:rPr>
          <w:rFonts w:ascii="Arial" w:hAnsi="Arial" w:cs="Arial"/>
          <w:color w:val="auto"/>
          <w:szCs w:val="24"/>
        </w:rPr>
        <w:t>definidas</w:t>
      </w:r>
      <w:r w:rsidRPr="00480789">
        <w:rPr>
          <w:rFonts w:ascii="Arial" w:hAnsi="Arial" w:cs="Arial"/>
          <w:b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pela Administração</w:t>
      </w:r>
      <w:r>
        <w:rPr>
          <w:rFonts w:ascii="Arial" w:hAnsi="Arial" w:cs="Arial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 xml:space="preserve">com aprovação prévia de Assembleia Geral. </w:t>
      </w:r>
    </w:p>
    <w:p w14:paraId="6EFC5BE3" w14:textId="678B8882" w:rsidR="0006545A" w:rsidRPr="00317E14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>Em nenhuma hipótese será admitido o acesso no interior do Condomínio de pessoa desprovida da competente autorização de</w:t>
      </w:r>
      <w:ins w:id="284" w:author="Fernandes" w:date="2021-08-31T16:15:00Z">
        <w:r>
          <w:rPr>
            <w:rFonts w:ascii="Arial" w:hAnsi="Arial" w:cs="Arial"/>
            <w:szCs w:val="24"/>
          </w:rPr>
          <w:t xml:space="preserve"> acesso</w:t>
        </w:r>
      </w:ins>
      <w:del w:id="285" w:author="TIAGO" w:date="2021-09-08T20:34:00Z">
        <w:r w:rsidRPr="00317E14" w:rsidDel="009E7D25">
          <w:rPr>
            <w:rFonts w:ascii="Arial" w:hAnsi="Arial" w:cs="Arial"/>
            <w:szCs w:val="24"/>
          </w:rPr>
          <w:delText xml:space="preserve"> </w:delText>
        </w:r>
        <w:r w:rsidRPr="0006545A" w:rsidDel="009E7D25">
          <w:rPr>
            <w:rFonts w:ascii="Arial" w:hAnsi="Arial" w:cs="Arial"/>
            <w:strike/>
            <w:szCs w:val="24"/>
            <w:rPrChange w:id="286" w:author="Fernandes" w:date="2021-08-31T16:15:00Z">
              <w:rPr>
                <w:rFonts w:ascii="Arial" w:hAnsi="Arial" w:cs="Arial"/>
                <w:szCs w:val="24"/>
              </w:rPr>
            </w:rPrChange>
          </w:rPr>
          <w:delText>ingresso</w:delText>
        </w:r>
      </w:del>
      <w:r w:rsidRPr="00317E14">
        <w:rPr>
          <w:rFonts w:ascii="Arial" w:hAnsi="Arial" w:cs="Arial"/>
          <w:szCs w:val="24"/>
        </w:rPr>
        <w:t>, na qual constará os dados pessoais</w:t>
      </w:r>
      <w:ins w:id="287" w:author="Rogerio Wilson Lelis Caixeta" w:date="2021-08-31T08:49:00Z">
        <w:r>
          <w:rPr>
            <w:rFonts w:ascii="Arial" w:hAnsi="Arial" w:cs="Arial"/>
            <w:szCs w:val="24"/>
          </w:rPr>
          <w:t xml:space="preserve">, </w:t>
        </w:r>
        <w:r w:rsidRPr="009E7D25">
          <w:rPr>
            <w:rFonts w:ascii="Arial" w:hAnsi="Arial" w:cs="Arial"/>
            <w:rPrChange w:id="288" w:author="TIAGO" w:date="2021-09-08T20:34:00Z">
              <w:rPr>
                <w:rFonts w:ascii="Arial" w:hAnsi="Arial" w:cs="Arial"/>
                <w:highlight w:val="yellow"/>
              </w:rPr>
            </w:rPrChange>
          </w:rPr>
          <w:t>que serão confirmados pelo segurança através da apresentação do documento oficial de identificação</w:t>
        </w:r>
        <w:r>
          <w:rPr>
            <w:rFonts w:ascii="Arial" w:hAnsi="Arial" w:cs="Arial"/>
            <w:szCs w:val="24"/>
          </w:rPr>
          <w:t>,</w:t>
        </w:r>
      </w:ins>
      <w:r w:rsidRPr="00317E14">
        <w:rPr>
          <w:rFonts w:ascii="Arial" w:hAnsi="Arial" w:cs="Arial"/>
          <w:szCs w:val="24"/>
        </w:rPr>
        <w:t xml:space="preserve"> e tempo de permanência, ainda que porte a chave da unidade cedida. </w:t>
      </w:r>
    </w:p>
    <w:p w14:paraId="625DF399" w14:textId="77777777" w:rsidR="0006545A" w:rsidRDefault="0006545A" w:rsidP="00986BED">
      <w:pPr>
        <w:numPr>
          <w:ilvl w:val="0"/>
          <w:numId w:val="5"/>
        </w:numPr>
        <w:spacing w:after="0" w:line="240" w:lineRule="auto"/>
        <w:ind w:left="1701" w:hanging="674"/>
        <w:rPr>
          <w:ins w:id="289" w:author="Rebeca Vilela Pacheco Mendes" w:date="2021-09-01T17:51:00Z"/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Só será permitida a entrada no Condomínio de convidados/e ou inquilinos permanentes ou temporários, os portadores de autorização padronizada pelo Condomínio e devidamente preenchida pelo Proprietário da unidade correspondente. </w:t>
      </w:r>
    </w:p>
    <w:p w14:paraId="49571038" w14:textId="6F00C801" w:rsidR="0006545A" w:rsidDel="009E7D25" w:rsidRDefault="0006545A" w:rsidP="008E2E26">
      <w:pPr>
        <w:spacing w:after="0" w:line="240" w:lineRule="auto"/>
        <w:ind w:left="1701"/>
        <w:rPr>
          <w:ins w:id="290" w:author="Rebeca Vilela Pacheco Mendes" w:date="2021-09-01T17:52:00Z"/>
          <w:del w:id="291" w:author="TIAGO" w:date="2021-09-08T20:36:00Z"/>
          <w:rFonts w:ascii="Arial" w:hAnsi="Arial" w:cs="Arial"/>
          <w:szCs w:val="24"/>
          <w:highlight w:val="yellow"/>
        </w:rPr>
      </w:pPr>
      <w:ins w:id="292" w:author="Rebeca Vilela Pacheco Mendes" w:date="2021-09-01T17:52:00Z">
        <w:del w:id="293" w:author="TIAGO" w:date="2021-09-08T20:36:00Z">
          <w:r w:rsidDel="009E7D25">
            <w:rPr>
              <w:rFonts w:ascii="Arial" w:hAnsi="Arial" w:cs="Arial"/>
              <w:szCs w:val="24"/>
              <w:highlight w:val="yellow"/>
            </w:rPr>
            <w:delText>Observação:</w:delText>
          </w:r>
        </w:del>
      </w:ins>
    </w:p>
    <w:p w14:paraId="2C1613CE" w14:textId="165B5474" w:rsidR="0006545A" w:rsidDel="009E7D25" w:rsidRDefault="0006545A">
      <w:pPr>
        <w:spacing w:after="0" w:line="240" w:lineRule="auto"/>
        <w:ind w:left="1701"/>
        <w:rPr>
          <w:del w:id="294" w:author="TIAGO" w:date="2021-09-08T20:36:00Z"/>
          <w:rFonts w:ascii="Arial" w:hAnsi="Arial" w:cs="Arial"/>
          <w:szCs w:val="24"/>
        </w:rPr>
        <w:pPrChange w:id="295" w:author="Rebeca Vilela Pacheco Mendes" w:date="2021-09-01T17:51:00Z">
          <w:pPr>
            <w:numPr>
              <w:numId w:val="5"/>
            </w:numPr>
            <w:spacing w:after="0" w:line="240" w:lineRule="auto"/>
            <w:ind w:left="1701" w:hanging="674"/>
          </w:pPr>
        </w:pPrChange>
      </w:pPr>
      <w:ins w:id="296" w:author="Rebeca Vilela Pacheco Mendes" w:date="2021-09-01T17:51:00Z">
        <w:del w:id="297" w:author="TIAGO" w:date="2021-09-08T20:36:00Z">
          <w:r w:rsidRPr="0006545A" w:rsidDel="009E7D25">
            <w:rPr>
              <w:rFonts w:ascii="Arial" w:hAnsi="Arial" w:cs="Arial"/>
              <w:szCs w:val="24"/>
              <w:highlight w:val="yellow"/>
              <w:rPrChange w:id="298" w:author="Rebeca Vilela Pacheco Mendes" w:date="2021-09-01T17:52:00Z">
                <w:rPr>
                  <w:rFonts w:ascii="Arial" w:hAnsi="Arial" w:cs="Arial"/>
                  <w:szCs w:val="24"/>
                </w:rPr>
              </w:rPrChange>
            </w:rPr>
            <w:delText>Nesse item não está faltando a apresentação de CNH, devida</w:delText>
          </w:r>
        </w:del>
      </w:ins>
      <w:ins w:id="299" w:author="Rebeca Vilela Pacheco Mendes" w:date="2021-09-01T17:52:00Z">
        <w:del w:id="300" w:author="TIAGO" w:date="2021-09-08T20:36:00Z">
          <w:r w:rsidRPr="0006545A" w:rsidDel="009E7D25">
            <w:rPr>
              <w:rFonts w:ascii="Arial" w:hAnsi="Arial" w:cs="Arial"/>
              <w:szCs w:val="24"/>
              <w:highlight w:val="yellow"/>
              <w:rPrChange w:id="301" w:author="Rebeca Vilela Pacheco Mendes" w:date="2021-09-01T17:52:00Z">
                <w:rPr>
                  <w:rFonts w:ascii="Arial" w:hAnsi="Arial" w:cs="Arial"/>
                  <w:szCs w:val="24"/>
                </w:rPr>
              </w:rPrChange>
            </w:rPr>
            <w:delText>mente válida, do motorista para adentrar no Condomínio?</w:delText>
          </w:r>
        </w:del>
      </w:ins>
    </w:p>
    <w:p w14:paraId="6602890B" w14:textId="77777777" w:rsidR="0006545A" w:rsidRPr="00317E14" w:rsidRDefault="0006545A" w:rsidP="00986BED">
      <w:pPr>
        <w:spacing w:after="0" w:line="240" w:lineRule="auto"/>
        <w:ind w:left="0"/>
        <w:jc w:val="center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 </w:t>
      </w:r>
    </w:p>
    <w:p w14:paraId="0A506894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302" w:name="_Toc76817336"/>
      <w:r>
        <w:rPr>
          <w:rFonts w:ascii="Arial" w:hAnsi="Arial" w:cs="Arial"/>
          <w:szCs w:val="24"/>
        </w:rPr>
        <w:t xml:space="preserve">CAPÍTULO VII - </w:t>
      </w:r>
      <w:r w:rsidRPr="00317E14">
        <w:rPr>
          <w:rFonts w:ascii="Arial" w:hAnsi="Arial" w:cs="Arial"/>
          <w:szCs w:val="24"/>
        </w:rPr>
        <w:t>D</w:t>
      </w:r>
      <w:r>
        <w:rPr>
          <w:rFonts w:ascii="Arial" w:hAnsi="Arial" w:cs="Arial"/>
          <w:szCs w:val="24"/>
        </w:rPr>
        <w:t>a Identificação das P</w:t>
      </w:r>
      <w:r w:rsidRPr="00317E14">
        <w:rPr>
          <w:rFonts w:ascii="Arial" w:hAnsi="Arial" w:cs="Arial"/>
          <w:szCs w:val="24"/>
        </w:rPr>
        <w:t>essoas</w:t>
      </w:r>
      <w:bookmarkEnd w:id="302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49C8B9BA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3489E4BF" w14:textId="142DE576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pessoas definidas na seção II do Capítulo I, deste Regimento Interno, </w:t>
      </w:r>
      <w:ins w:id="303" w:author="Fernandes" w:date="2021-08-31T16:15:00Z">
        <w:r>
          <w:rPr>
            <w:rFonts w:ascii="Arial" w:hAnsi="Arial" w:cs="Arial"/>
            <w:szCs w:val="24"/>
          </w:rPr>
          <w:t xml:space="preserve">acessarão ao </w:t>
        </w:r>
      </w:ins>
      <w:del w:id="304" w:author="TIAGO" w:date="2021-09-08T20:36:00Z">
        <w:r w:rsidRPr="0006545A" w:rsidDel="009E7D25">
          <w:rPr>
            <w:rFonts w:ascii="Arial" w:hAnsi="Arial" w:cs="Arial"/>
            <w:strike/>
            <w:szCs w:val="24"/>
            <w:rPrChange w:id="305" w:author="Fernandes" w:date="2021-08-31T16:16:00Z">
              <w:rPr>
                <w:rFonts w:ascii="Arial" w:hAnsi="Arial" w:cs="Arial"/>
                <w:szCs w:val="24"/>
              </w:rPr>
            </w:rPrChange>
          </w:rPr>
          <w:delText>ingressarão no</w:delText>
        </w:r>
        <w:r w:rsidRPr="00317E14" w:rsidDel="009E7D25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 xml:space="preserve">Condomínio mediante identificação. </w:t>
      </w:r>
    </w:p>
    <w:p w14:paraId="29193480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6FFE66B" w14:textId="77777777" w:rsidR="0006545A" w:rsidRDefault="0006545A">
      <w:pPr>
        <w:spacing w:after="0" w:line="240" w:lineRule="auto"/>
        <w:ind w:left="709" w:hanging="349"/>
        <w:rPr>
          <w:rFonts w:ascii="Arial" w:hAnsi="Arial" w:cs="Arial"/>
          <w:szCs w:val="24"/>
        </w:rPr>
        <w:pPrChange w:id="306" w:author="Rogerio Wilson Lelis Caixeta" w:date="2021-08-31T09:28:00Z">
          <w:pPr>
            <w:spacing w:after="0" w:line="240" w:lineRule="auto"/>
            <w:ind w:left="1701" w:hanging="992"/>
          </w:pPr>
        </w:pPrChange>
      </w:pPr>
      <w:r w:rsidRPr="00317E14">
        <w:rPr>
          <w:rFonts w:ascii="Arial" w:hAnsi="Arial" w:cs="Arial"/>
          <w:b/>
          <w:szCs w:val="24"/>
        </w:rPr>
        <w:t>Parágrafo Único</w:t>
      </w:r>
      <w:r w:rsidRPr="00317E14">
        <w:rPr>
          <w:rFonts w:ascii="Arial" w:hAnsi="Arial" w:cs="Arial"/>
          <w:szCs w:val="24"/>
        </w:rPr>
        <w:t xml:space="preserve"> - Proceder-se-á a identificação de que se trata este artigo, na forma seguinte: </w:t>
      </w:r>
    </w:p>
    <w:p w14:paraId="6237817E" w14:textId="77777777" w:rsidR="0006545A" w:rsidRPr="00317E14" w:rsidRDefault="0006545A" w:rsidP="00986BED">
      <w:pPr>
        <w:spacing w:after="0" w:line="240" w:lineRule="auto"/>
        <w:ind w:left="1701"/>
        <w:rPr>
          <w:rFonts w:ascii="Arial" w:hAnsi="Arial" w:cs="Arial"/>
          <w:szCs w:val="24"/>
        </w:rPr>
      </w:pPr>
    </w:p>
    <w:p w14:paraId="066FAAD3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Do Condômino pelo confronto de sua cédula de identidade com a relação dos nomes dos proprietários existente na Portaria, sendo admitida a identificação visual pelo vigia. </w:t>
      </w:r>
    </w:p>
    <w:p w14:paraId="04F91149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Dos dependentes por meio de exibição de documento de identificação oficial, ou, igualmente, pela identificação visual. </w:t>
      </w:r>
    </w:p>
    <w:p w14:paraId="6218CC93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Do inquilino mediante a exibição de cópia de contrato de locação, ou de declaração na qual contenha a assinatura do proprietário. Em qualquer hipótese, deverá constar</w:t>
      </w:r>
      <w:r>
        <w:rPr>
          <w:rFonts w:ascii="Arial" w:hAnsi="Arial" w:cs="Arial"/>
          <w:szCs w:val="24"/>
        </w:rPr>
        <w:t xml:space="preserve"> do documento a ser entregue ao </w:t>
      </w:r>
      <w:r w:rsidRPr="00965A2E">
        <w:rPr>
          <w:rFonts w:ascii="Arial" w:hAnsi="Arial" w:cs="Arial"/>
          <w:color w:val="auto"/>
          <w:szCs w:val="24"/>
        </w:rPr>
        <w:t>porteiro</w:t>
      </w:r>
      <w:r w:rsidRPr="00317E14">
        <w:rPr>
          <w:rFonts w:ascii="Arial" w:hAnsi="Arial" w:cs="Arial"/>
          <w:szCs w:val="24"/>
        </w:rPr>
        <w:t xml:space="preserve"> a identificação do inquilino, o tempo de permanência e o número de acompanhantes, igualmente identificados. </w:t>
      </w:r>
    </w:p>
    <w:p w14:paraId="6C6CFFF0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Do temporário por meio de registro em livro existente na Portaria, devendo ser anotado o nome, a hora de entrada e saída e a tarefa a ser cumprida. </w:t>
      </w:r>
    </w:p>
    <w:p w14:paraId="2CA3808B" w14:textId="77777777" w:rsidR="0006545A" w:rsidRPr="00317E14" w:rsidRDefault="0006545A" w:rsidP="00986BED">
      <w:pPr>
        <w:numPr>
          <w:ilvl w:val="0"/>
          <w:numId w:val="6"/>
        </w:numPr>
        <w:spacing w:after="0" w:line="240" w:lineRule="auto"/>
        <w:ind w:left="1701" w:hanging="52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Do Executor de obras e serviços mediante entrega prévia ao Síndico ou ao zelador de relação na qual conste o nome, identidade, profissão e endereço de todos os envolvidos com a obra ou serviço e a estimativa do</w:t>
      </w:r>
      <w:r>
        <w:rPr>
          <w:rFonts w:ascii="Arial" w:hAnsi="Arial" w:cs="Arial"/>
          <w:szCs w:val="24"/>
        </w:rPr>
        <w:t xml:space="preserve"> tempo de duração dos trabalhos, devendo estes portarem crachá para</w:t>
      </w:r>
      <w:ins w:id="307" w:author="Fernandes" w:date="2021-08-31T16:17:00Z">
        <w:r w:rsidRPr="009E7D25">
          <w:rPr>
            <w:rFonts w:ascii="Arial" w:hAnsi="Arial" w:cs="Arial"/>
            <w:color w:val="auto"/>
            <w:szCs w:val="24"/>
            <w:rPrChange w:id="308" w:author="TIAGO" w:date="2021-09-08T20:36:00Z">
              <w:rPr>
                <w:rFonts w:ascii="Arial" w:hAnsi="Arial" w:cs="Arial"/>
                <w:szCs w:val="24"/>
              </w:rPr>
            </w:rPrChange>
          </w:rPr>
          <w:t xml:space="preserve"> fins de</w:t>
        </w:r>
      </w:ins>
      <w:r w:rsidRPr="009E7D25">
        <w:rPr>
          <w:rFonts w:ascii="Arial" w:hAnsi="Arial" w:cs="Arial"/>
          <w:color w:val="auto"/>
          <w:szCs w:val="24"/>
          <w:rPrChange w:id="309" w:author="TIAGO" w:date="2021-09-08T20:36:00Z">
            <w:rPr>
              <w:rFonts w:ascii="Arial" w:hAnsi="Arial" w:cs="Arial"/>
              <w:szCs w:val="24"/>
            </w:rPr>
          </w:rPrChange>
        </w:rPr>
        <w:t xml:space="preserve"> </w:t>
      </w:r>
      <w:r>
        <w:rPr>
          <w:rFonts w:ascii="Arial" w:hAnsi="Arial" w:cs="Arial"/>
          <w:szCs w:val="24"/>
        </w:rPr>
        <w:t xml:space="preserve">identificação. </w:t>
      </w:r>
      <w:r w:rsidRPr="00317E14">
        <w:rPr>
          <w:rFonts w:ascii="Arial" w:hAnsi="Arial" w:cs="Arial"/>
          <w:szCs w:val="24"/>
        </w:rPr>
        <w:t xml:space="preserve"> </w:t>
      </w:r>
    </w:p>
    <w:p w14:paraId="17870CC5" w14:textId="77777777" w:rsidR="0006545A" w:rsidRDefault="0006545A" w:rsidP="00986BED">
      <w:pPr>
        <w:spacing w:after="0" w:line="240" w:lineRule="auto"/>
        <w:ind w:left="895"/>
        <w:rPr>
          <w:rFonts w:ascii="Arial" w:hAnsi="Arial" w:cs="Arial"/>
          <w:color w:val="FF0000"/>
          <w:szCs w:val="24"/>
        </w:rPr>
      </w:pPr>
    </w:p>
    <w:p w14:paraId="3301A4DA" w14:textId="77777777" w:rsidR="0006545A" w:rsidRPr="00890E4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>AS PORTARIAS DE SERVIÇOS</w:t>
      </w:r>
      <w:r>
        <w:rPr>
          <w:rFonts w:ascii="Arial" w:hAnsi="Arial" w:cs="Arial"/>
          <w:szCs w:val="24"/>
        </w:rPr>
        <w:t>:</w:t>
      </w:r>
      <w:r w:rsidRPr="00890E40">
        <w:rPr>
          <w:rFonts w:ascii="Arial" w:hAnsi="Arial" w:cs="Arial"/>
          <w:szCs w:val="24"/>
        </w:rPr>
        <w:t xml:space="preserve"> </w:t>
      </w:r>
    </w:p>
    <w:p w14:paraId="611E1D61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B59F870" w14:textId="77777777" w:rsidR="0006545A" w:rsidRDefault="0006545A" w:rsidP="00986BED">
      <w:pPr>
        <w:spacing w:after="0" w:line="240" w:lineRule="auto"/>
        <w:ind w:left="1701" w:hanging="353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I. Destinam-se preferencialmente ao acesso de veículos de cargas, tais como caminhões, carretas, tratores, assemelhados, ou quaisquer outros veículos que estejam carregados e cuja carga se destine às unidades do Condomínio. Contudo para ali acessar os condutores de tais veículos deverão observar os seguintes procedimentos:</w:t>
      </w:r>
      <w:r>
        <w:rPr>
          <w:rFonts w:ascii="Arial" w:hAnsi="Arial" w:cs="Arial"/>
          <w:color w:val="FF0000"/>
          <w:szCs w:val="24"/>
        </w:rPr>
        <w:t xml:space="preserve"> </w:t>
      </w:r>
    </w:p>
    <w:p w14:paraId="259CD79A" w14:textId="77777777" w:rsidR="0006545A" w:rsidRPr="00317E14" w:rsidRDefault="0006545A" w:rsidP="00986BED">
      <w:pPr>
        <w:spacing w:after="0" w:line="240" w:lineRule="auto"/>
        <w:ind w:left="1701" w:hanging="353"/>
        <w:rPr>
          <w:rFonts w:ascii="Arial" w:hAnsi="Arial" w:cs="Arial"/>
          <w:color w:val="FF0000"/>
          <w:szCs w:val="24"/>
        </w:rPr>
      </w:pPr>
    </w:p>
    <w:p w14:paraId="0D07EC8A" w14:textId="77777777" w:rsidR="0006545A" w:rsidRPr="00317E14" w:rsidRDefault="0006545A" w:rsidP="00986BED">
      <w:pPr>
        <w:numPr>
          <w:ilvl w:val="0"/>
          <w:numId w:val="7"/>
        </w:numPr>
        <w:spacing w:after="0" w:line="240" w:lineRule="auto"/>
        <w:ind w:left="1985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Será obrigatória a identificação do condutor do veículo à Segurança da Portaria, segundo as normas estabelecidas para esse fim, além </w:t>
      </w:r>
      <w:r w:rsidRPr="00317E14">
        <w:rPr>
          <w:rFonts w:ascii="Arial" w:hAnsi="Arial" w:cs="Arial"/>
          <w:szCs w:val="24"/>
        </w:rPr>
        <w:lastRenderedPageBreak/>
        <w:t xml:space="preserve">da confirmação do local da entrega das mercadorias a que se destina. </w:t>
      </w:r>
    </w:p>
    <w:p w14:paraId="040A2974" w14:textId="77777777" w:rsidR="0006545A" w:rsidRPr="00930C0D" w:rsidRDefault="0006545A" w:rsidP="00986BED">
      <w:pPr>
        <w:numPr>
          <w:ilvl w:val="0"/>
          <w:numId w:val="7"/>
        </w:numPr>
        <w:spacing w:after="0" w:line="240" w:lineRule="auto"/>
        <w:ind w:left="1985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Os referidos veículos não poderão ficar </w:t>
      </w:r>
      <w:r w:rsidRPr="009E7D25">
        <w:rPr>
          <w:rFonts w:ascii="Arial" w:hAnsi="Arial" w:cs="Arial"/>
          <w:color w:val="auto"/>
          <w:szCs w:val="24"/>
          <w:rPrChange w:id="310" w:author="TIAGO" w:date="2021-09-08T20:37:00Z">
            <w:rPr>
              <w:rFonts w:ascii="Arial" w:hAnsi="Arial" w:cs="Arial"/>
              <w:szCs w:val="24"/>
            </w:rPr>
          </w:rPrChange>
        </w:rPr>
        <w:t>estacionado</w:t>
      </w:r>
      <w:ins w:id="311" w:author="Fernandes" w:date="2021-08-31T16:18:00Z">
        <w:r w:rsidRPr="009E7D25">
          <w:rPr>
            <w:rFonts w:ascii="Arial" w:hAnsi="Arial" w:cs="Arial"/>
            <w:color w:val="auto"/>
            <w:szCs w:val="24"/>
            <w:rPrChange w:id="312" w:author="TIAGO" w:date="2021-09-08T20:37:00Z">
              <w:rPr>
                <w:rFonts w:ascii="Arial" w:hAnsi="Arial" w:cs="Arial"/>
                <w:szCs w:val="24"/>
              </w:rPr>
            </w:rPrChange>
          </w:rPr>
          <w:t>s</w:t>
        </w:r>
      </w:ins>
      <w:r w:rsidRPr="009E7D25">
        <w:rPr>
          <w:rFonts w:ascii="Arial" w:hAnsi="Arial" w:cs="Arial"/>
          <w:color w:val="auto"/>
          <w:szCs w:val="24"/>
          <w:rPrChange w:id="313" w:author="TIAGO" w:date="2021-09-08T20:37:00Z">
            <w:rPr>
              <w:rFonts w:ascii="Arial" w:hAnsi="Arial" w:cs="Arial"/>
              <w:szCs w:val="24"/>
            </w:rPr>
          </w:rPrChange>
        </w:rPr>
        <w:t>,</w:t>
      </w:r>
      <w:r w:rsidRPr="00317E14">
        <w:rPr>
          <w:rFonts w:ascii="Arial" w:hAnsi="Arial" w:cs="Arial"/>
          <w:szCs w:val="24"/>
        </w:rPr>
        <w:t xml:space="preserve"> nas ruas ou vias internas do </w:t>
      </w:r>
      <w:r w:rsidRPr="00930C0D">
        <w:rPr>
          <w:rFonts w:ascii="Arial" w:hAnsi="Arial" w:cs="Arial"/>
          <w:szCs w:val="24"/>
        </w:rPr>
        <w:t xml:space="preserve">Condomínio por tempo superior ao estritamente suficiente para a carga e descarga; </w:t>
      </w:r>
    </w:p>
    <w:p w14:paraId="14E4E6EA" w14:textId="77777777" w:rsidR="0006545A" w:rsidRPr="00317E14" w:rsidRDefault="0006545A" w:rsidP="00986BED">
      <w:pPr>
        <w:numPr>
          <w:ilvl w:val="0"/>
          <w:numId w:val="7"/>
        </w:numPr>
        <w:spacing w:after="0" w:line="240" w:lineRule="auto"/>
        <w:ind w:left="1985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O horário de passagem dos veíc</w:t>
      </w:r>
      <w:r>
        <w:rPr>
          <w:rFonts w:ascii="Arial" w:hAnsi="Arial" w:cs="Arial"/>
          <w:szCs w:val="24"/>
        </w:rPr>
        <w:t>ulos de carga/descarga seguirá o disposto no Art. 18, incisos V e VI</w:t>
      </w:r>
      <w:r w:rsidRPr="00317E14">
        <w:rPr>
          <w:rFonts w:ascii="Arial" w:hAnsi="Arial" w:cs="Arial"/>
          <w:szCs w:val="24"/>
        </w:rPr>
        <w:t xml:space="preserve">, não sendo permitido o pernoite. </w:t>
      </w:r>
    </w:p>
    <w:p w14:paraId="2C7B5316" w14:textId="77777777" w:rsidR="0006545A" w:rsidRDefault="0006545A" w:rsidP="00986BED">
      <w:pPr>
        <w:spacing w:after="0" w:line="240" w:lineRule="auto"/>
        <w:ind w:left="133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22F2FB0" w14:textId="77777777" w:rsidR="0006545A" w:rsidRPr="00890E4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 xml:space="preserve">DO USO DA VIA PÚBLICA DE ACESSO </w:t>
      </w:r>
    </w:p>
    <w:p w14:paraId="37452B5C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739D39A4" w14:textId="77777777" w:rsidR="0006545A" w:rsidRDefault="0006545A" w:rsidP="00986BED">
      <w:pPr>
        <w:spacing w:after="0" w:line="240" w:lineRule="auto"/>
        <w:ind w:left="1701" w:hanging="35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I. Na via pública de acesso ao C</w:t>
      </w:r>
      <w:r>
        <w:rPr>
          <w:rFonts w:ascii="Arial" w:hAnsi="Arial" w:cs="Arial"/>
          <w:szCs w:val="24"/>
        </w:rPr>
        <w:t xml:space="preserve">ondomínio, os moradores deverão </w:t>
      </w:r>
      <w:r w:rsidRPr="00317E14">
        <w:rPr>
          <w:rFonts w:ascii="Arial" w:hAnsi="Arial" w:cs="Arial"/>
          <w:szCs w:val="24"/>
        </w:rPr>
        <w:t xml:space="preserve">observar as seguintes recomendações: </w:t>
      </w:r>
    </w:p>
    <w:p w14:paraId="71B944E2" w14:textId="77777777" w:rsidR="0006545A" w:rsidRPr="00317E14" w:rsidRDefault="0006545A" w:rsidP="00986BED">
      <w:pPr>
        <w:spacing w:after="0" w:line="240" w:lineRule="auto"/>
        <w:ind w:left="1985"/>
        <w:rPr>
          <w:rFonts w:ascii="Arial" w:hAnsi="Arial" w:cs="Arial"/>
          <w:szCs w:val="24"/>
        </w:rPr>
      </w:pPr>
    </w:p>
    <w:p w14:paraId="6B947920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jogar lixo, restos de alimentos ou quaisquer outros detritos no gramado ou sobre a vegetação que margeia todo o seu percurso; </w:t>
      </w:r>
    </w:p>
    <w:p w14:paraId="39F7B789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arrancar plantas, mudas, colher flores ou depredar de qualquer forma a natureza bem como as áreas de reflorestamento ambiental existentes; </w:t>
      </w:r>
    </w:p>
    <w:p w14:paraId="6F48E6CC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bloquear ou obstruir as vias públicas, ainda que momentânea ou eventualmente, bem como estacionar veículos e circular irregularmente em desconformidade com a sinalização. Só poderão ser executados bloqueios ou alterações no sistema viário, quando solicitadas à </w:t>
      </w:r>
      <w:r w:rsidRPr="00965A2E">
        <w:rPr>
          <w:rFonts w:ascii="Arial" w:hAnsi="Arial" w:cs="Arial"/>
          <w:color w:val="auto"/>
          <w:szCs w:val="24"/>
        </w:rPr>
        <w:t>administração</w:t>
      </w:r>
      <w:r w:rsidRPr="00317E14">
        <w:rPr>
          <w:rFonts w:ascii="Arial" w:hAnsi="Arial" w:cs="Arial"/>
          <w:szCs w:val="24"/>
        </w:rPr>
        <w:t xml:space="preserve"> e realizadas pela mesma; </w:t>
      </w:r>
    </w:p>
    <w:p w14:paraId="5ACB0CC1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plantar árvores de grande porte embaixo da rede de energia elétrica; </w:t>
      </w:r>
    </w:p>
    <w:p w14:paraId="3AB530A4" w14:textId="77777777" w:rsidR="0006545A" w:rsidRPr="00317E14" w:rsidRDefault="0006545A" w:rsidP="00986BED">
      <w:pPr>
        <w:numPr>
          <w:ilvl w:val="0"/>
          <w:numId w:val="8"/>
        </w:numPr>
        <w:spacing w:after="0" w:line="240" w:lineRule="auto"/>
        <w:ind w:left="1985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Comunicar imediatamente ao responsável pela Administração do Condomínio quaisquer irregularidades nas vias de acesso, para que os problemas não perdurem ou prolongue suas soluções. </w:t>
      </w:r>
    </w:p>
    <w:p w14:paraId="5417C5F7" w14:textId="77777777" w:rsidR="0006545A" w:rsidRPr="00317E14" w:rsidRDefault="0006545A" w:rsidP="00986BED">
      <w:pPr>
        <w:spacing w:after="0" w:line="240" w:lineRule="auto"/>
        <w:ind w:left="0"/>
        <w:jc w:val="center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 </w:t>
      </w:r>
    </w:p>
    <w:p w14:paraId="2F126C06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314" w:name="_Toc76817337"/>
      <w:r>
        <w:rPr>
          <w:rFonts w:ascii="Arial" w:hAnsi="Arial" w:cs="Arial"/>
          <w:szCs w:val="24"/>
        </w:rPr>
        <w:t>CAPÍTULO VIII - Do Uso d</w:t>
      </w:r>
      <w:r w:rsidRPr="00317E14">
        <w:rPr>
          <w:rFonts w:ascii="Arial" w:hAnsi="Arial" w:cs="Arial"/>
          <w:szCs w:val="24"/>
        </w:rPr>
        <w:t xml:space="preserve">as Áreas Comuns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Criação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Animais</w:t>
      </w:r>
      <w:bookmarkEnd w:id="314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0C6ED1B" w14:textId="77777777" w:rsidR="0006545A" w:rsidRDefault="0006545A" w:rsidP="00986BED">
      <w:pPr>
        <w:spacing w:after="0" w:line="240" w:lineRule="auto"/>
        <w:ind w:left="26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A83173A" w14:textId="77777777" w:rsidR="0006545A" w:rsidRPr="00890E4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 xml:space="preserve">Compreendem-se por áreas comuns aquelas que possam ser amplamente utilizadas por todos os moradores, sejam de lazer, de trânsito, de paisagismo, </w:t>
      </w:r>
      <w:ins w:id="315" w:author="Rogerio Wilson Lelis Caixeta" w:date="2021-08-31T08:52:00Z">
        <w:r w:rsidRPr="009E7D25">
          <w:rPr>
            <w:rFonts w:ascii="Arial" w:hAnsi="Arial" w:cs="Arial"/>
            <w:szCs w:val="24"/>
          </w:rPr>
          <w:t>de preservação</w:t>
        </w:r>
        <w:r>
          <w:rPr>
            <w:rFonts w:ascii="Arial" w:hAnsi="Arial" w:cs="Arial"/>
            <w:szCs w:val="24"/>
          </w:rPr>
          <w:t xml:space="preserve">, </w:t>
        </w:r>
      </w:ins>
      <w:r w:rsidRPr="00890E40">
        <w:rPr>
          <w:rFonts w:ascii="Arial" w:hAnsi="Arial" w:cs="Arial"/>
          <w:szCs w:val="24"/>
        </w:rPr>
        <w:t xml:space="preserve">de esportes, ou quaisquer outras comunitárias ou que se destinem a obras futuras do próprio Condomínio, desde que obedecidas as regras de conduta de cada local. </w:t>
      </w:r>
    </w:p>
    <w:p w14:paraId="321ECDA2" w14:textId="77777777" w:rsidR="0006545A" w:rsidRDefault="0006545A" w:rsidP="00986BED">
      <w:pPr>
        <w:spacing w:after="0" w:line="240" w:lineRule="auto"/>
        <w:ind w:left="26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2C39737" w14:textId="77777777" w:rsidR="0006545A" w:rsidRPr="00890E4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 xml:space="preserve">DA PUBLICIDADE NO CONDOMÍNIO </w:t>
      </w:r>
    </w:p>
    <w:p w14:paraId="048D113F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32DB3F75" w14:textId="77777777" w:rsidR="0006545A" w:rsidRPr="00317E14" w:rsidRDefault="0006545A" w:rsidP="00986BED">
      <w:pPr>
        <w:numPr>
          <w:ilvl w:val="0"/>
          <w:numId w:val="9"/>
        </w:numPr>
        <w:spacing w:after="0" w:line="240" w:lineRule="auto"/>
        <w:ind w:left="1701" w:hanging="567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 proibida a colocação de faixas, a distribuição no Condomínio de materiais de propaganda e publicidade, bem como, a panfletagem e distribuição de qualquer material promocional que não seja por via postal; </w:t>
      </w:r>
    </w:p>
    <w:p w14:paraId="201E2D5E" w14:textId="77777777" w:rsidR="0006545A" w:rsidRPr="00317E14" w:rsidRDefault="0006545A" w:rsidP="00986BED">
      <w:pPr>
        <w:numPr>
          <w:ilvl w:val="0"/>
          <w:numId w:val="9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Serão permitidas informações oficiais de interesse comunitário, encaminhados exclusivamente pelas concessionárias ou Órgãos Públicos; </w:t>
      </w:r>
    </w:p>
    <w:p w14:paraId="40BF3C06" w14:textId="77777777" w:rsidR="0006545A" w:rsidRPr="00317E14" w:rsidRDefault="0006545A" w:rsidP="00986BED">
      <w:pPr>
        <w:numPr>
          <w:ilvl w:val="0"/>
          <w:numId w:val="9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Será permitida a publicação pela Administração quando for assunto de interesse dos Condôminos. </w:t>
      </w:r>
    </w:p>
    <w:p w14:paraId="036E99F6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 </w:t>
      </w:r>
    </w:p>
    <w:p w14:paraId="4515156F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DA CRIAÇÃO DE ANIMAIS: </w:t>
      </w:r>
    </w:p>
    <w:p w14:paraId="54E41D76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E4B2569" w14:textId="1AEF5E54" w:rsidR="0006545A" w:rsidRPr="00AB3D7A" w:rsidRDefault="0006545A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Somente será permitido a criação de animais dóceis</w:t>
      </w:r>
      <w:r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e domésticos de pequeno porte</w:t>
      </w:r>
      <w:ins w:id="316" w:author="Rogerio Wilson Lelis Caixeta" w:date="2021-08-31T08:55:00Z">
        <w:r>
          <w:rPr>
            <w:rFonts w:ascii="Arial" w:hAnsi="Arial" w:cs="Arial"/>
            <w:szCs w:val="24"/>
          </w:rPr>
          <w:t xml:space="preserve">. </w:t>
        </w:r>
        <w:r w:rsidRPr="009E7D25">
          <w:rPr>
            <w:rFonts w:ascii="Arial" w:hAnsi="Arial" w:cs="Arial"/>
            <w:szCs w:val="24"/>
          </w:rPr>
          <w:t>A criação e circulação de animais de grande porte é proibido</w:t>
        </w:r>
      </w:ins>
      <w:del w:id="317" w:author="TIAGO" w:date="2021-09-08T20:38:00Z">
        <w:r w:rsidRPr="0006545A" w:rsidDel="009E7D25">
          <w:rPr>
            <w:rFonts w:ascii="Arial" w:hAnsi="Arial" w:cs="Arial"/>
            <w:szCs w:val="24"/>
            <w:highlight w:val="cyan"/>
            <w:rPrChange w:id="318" w:author="Thais" w:date="2021-09-01T17:12:00Z">
              <w:rPr>
                <w:rFonts w:ascii="Arial" w:hAnsi="Arial" w:cs="Arial"/>
                <w:szCs w:val="24"/>
              </w:rPr>
            </w:rPrChange>
          </w:rPr>
          <w:delText>;</w:delText>
        </w:r>
      </w:del>
      <w:ins w:id="319" w:author="Thais" w:date="2021-09-01T17:12:00Z">
        <w:del w:id="320" w:author="TIAGO" w:date="2021-09-08T20:38:00Z">
          <w:r w:rsidRPr="0006545A" w:rsidDel="009E7D25">
            <w:rPr>
              <w:rFonts w:ascii="Arial" w:hAnsi="Arial" w:cs="Arial"/>
              <w:szCs w:val="24"/>
              <w:highlight w:val="cyan"/>
              <w:rPrChange w:id="321" w:author="Thais" w:date="2021-09-01T17:12:00Z">
                <w:rPr>
                  <w:rFonts w:ascii="Arial" w:hAnsi="Arial" w:cs="Arial"/>
                  <w:szCs w:val="24"/>
                </w:rPr>
              </w:rPrChange>
            </w:rPr>
            <w:delText xml:space="preserve"> </w:delText>
          </w:r>
        </w:del>
      </w:ins>
      <w:ins w:id="322" w:author="Thais" w:date="2021-09-01T17:17:00Z">
        <w:del w:id="323" w:author="TIAGO" w:date="2021-09-08T20:38:00Z">
          <w:r w:rsidDel="009E7D25">
            <w:rPr>
              <w:rFonts w:ascii="Arial" w:hAnsi="Arial" w:cs="Arial"/>
              <w:szCs w:val="24"/>
              <w:highlight w:val="cyan"/>
            </w:rPr>
            <w:delText>olhar</w:delText>
          </w:r>
        </w:del>
      </w:ins>
      <w:ins w:id="324" w:author="Thais" w:date="2021-09-01T17:16:00Z">
        <w:del w:id="325" w:author="TIAGO" w:date="2021-09-08T20:38:00Z">
          <w:r w:rsidDel="009E7D25">
            <w:rPr>
              <w:rFonts w:ascii="Arial" w:hAnsi="Arial" w:cs="Arial"/>
              <w:szCs w:val="24"/>
              <w:highlight w:val="cyan"/>
            </w:rPr>
            <w:delText xml:space="preserve"> se é legal</w:delText>
          </w:r>
        </w:del>
      </w:ins>
      <w:ins w:id="326" w:author="Thais" w:date="2021-09-01T17:12:00Z">
        <w:del w:id="327" w:author="TIAGO" w:date="2021-09-08T20:38:00Z">
          <w:r w:rsidRPr="0006545A" w:rsidDel="009E7D25">
            <w:rPr>
              <w:rFonts w:ascii="Arial" w:hAnsi="Arial" w:cs="Arial"/>
              <w:szCs w:val="24"/>
              <w:highlight w:val="cyan"/>
              <w:rPrChange w:id="328" w:author="Thais" w:date="2021-09-01T17:12:00Z">
                <w:rPr>
                  <w:rFonts w:ascii="Arial" w:hAnsi="Arial" w:cs="Arial"/>
                  <w:szCs w:val="24"/>
                </w:rPr>
              </w:rPrChange>
            </w:rPr>
            <w:delText xml:space="preserve"> essa questão do porte</w:delText>
          </w:r>
        </w:del>
      </w:ins>
      <w:ins w:id="329" w:author="Thais" w:date="2021-09-01T17:17:00Z">
        <w:del w:id="330" w:author="TIAGO" w:date="2021-09-08T20:38:00Z">
          <w:r w:rsidDel="009E7D25">
            <w:rPr>
              <w:rFonts w:ascii="Arial" w:hAnsi="Arial" w:cs="Arial"/>
              <w:szCs w:val="24"/>
              <w:highlight w:val="cyan"/>
            </w:rPr>
            <w:delText>.</w:delText>
          </w:r>
        </w:del>
      </w:ins>
      <w:ins w:id="331" w:author="Thais" w:date="2021-09-01T17:12:00Z">
        <w:del w:id="332" w:author="TIAGO" w:date="2021-09-08T20:38:00Z">
          <w:r w:rsidRPr="0006545A" w:rsidDel="009E7D25">
            <w:rPr>
              <w:rFonts w:ascii="Arial" w:hAnsi="Arial" w:cs="Arial"/>
              <w:szCs w:val="24"/>
              <w:highlight w:val="cyan"/>
              <w:rPrChange w:id="333" w:author="Thais" w:date="2021-09-01T17:12:00Z">
                <w:rPr>
                  <w:rFonts w:ascii="Arial" w:hAnsi="Arial" w:cs="Arial"/>
                  <w:szCs w:val="24"/>
                </w:rPr>
              </w:rPrChange>
            </w:rPr>
            <w:delText xml:space="preserve"> </w:delText>
          </w:r>
        </w:del>
      </w:ins>
      <w:ins w:id="334" w:author="Thais" w:date="2021-09-01T17:17:00Z">
        <w:del w:id="335" w:author="TIAGO" w:date="2021-09-08T20:38:00Z">
          <w:r w:rsidDel="009E7D25">
            <w:rPr>
              <w:rFonts w:ascii="Arial" w:hAnsi="Arial" w:cs="Arial"/>
              <w:szCs w:val="24"/>
              <w:highlight w:val="cyan"/>
            </w:rPr>
            <w:delText>S</w:delText>
          </w:r>
        </w:del>
      </w:ins>
      <w:ins w:id="336" w:author="Thais" w:date="2021-09-01T17:12:00Z">
        <w:del w:id="337" w:author="TIAGO" w:date="2021-09-08T20:38:00Z">
          <w:r w:rsidRPr="0006545A" w:rsidDel="009E7D25">
            <w:rPr>
              <w:rFonts w:ascii="Arial" w:hAnsi="Arial" w:cs="Arial"/>
              <w:szCs w:val="24"/>
              <w:highlight w:val="cyan"/>
              <w:rPrChange w:id="338" w:author="Thais" w:date="2021-09-01T17:12:00Z">
                <w:rPr>
                  <w:rFonts w:ascii="Arial" w:hAnsi="Arial" w:cs="Arial"/>
                  <w:szCs w:val="24"/>
                </w:rPr>
              </w:rPrChange>
            </w:rPr>
            <w:delText xml:space="preserve">e </w:delText>
          </w:r>
        </w:del>
      </w:ins>
      <w:ins w:id="339" w:author="Thais" w:date="2021-09-01T17:17:00Z">
        <w:del w:id="340" w:author="TIAGO" w:date="2021-09-08T20:38:00Z">
          <w:r w:rsidDel="009E7D25">
            <w:rPr>
              <w:rFonts w:ascii="Arial" w:hAnsi="Arial" w:cs="Arial"/>
              <w:szCs w:val="24"/>
              <w:highlight w:val="cyan"/>
            </w:rPr>
            <w:delText>não vamos ter problemas legais q</w:delText>
          </w:r>
        </w:del>
      </w:ins>
      <w:ins w:id="341" w:author="Thais" w:date="2021-09-01T17:18:00Z">
        <w:del w:id="342" w:author="TIAGO" w:date="2021-09-08T20:38:00Z">
          <w:r w:rsidDel="009E7D25">
            <w:rPr>
              <w:rFonts w:ascii="Arial" w:hAnsi="Arial" w:cs="Arial"/>
              <w:szCs w:val="24"/>
              <w:highlight w:val="cyan"/>
            </w:rPr>
            <w:delText>uanto essa proibição</w:delText>
          </w:r>
          <w:r w:rsidDel="009E7D25">
            <w:rPr>
              <w:rFonts w:ascii="Arial" w:hAnsi="Arial" w:cs="Arial"/>
              <w:szCs w:val="24"/>
            </w:rPr>
            <w:delText>.</w:delText>
          </w:r>
        </w:del>
      </w:ins>
      <w:del w:id="343" w:author="TIAGO" w:date="2021-09-08T20:38:00Z">
        <w:r w:rsidRPr="00AB3D7A" w:rsidDel="009E7D25">
          <w:rPr>
            <w:rFonts w:ascii="Arial" w:hAnsi="Arial" w:cs="Arial"/>
            <w:szCs w:val="24"/>
          </w:rPr>
          <w:delText xml:space="preserve"> </w:delText>
        </w:r>
      </w:del>
      <w:ins w:id="344" w:author="TIAGO" w:date="2021-09-08T20:38:00Z">
        <w:r w:rsidR="009E7D25">
          <w:rPr>
            <w:rFonts w:ascii="Arial" w:hAnsi="Arial" w:cs="Arial"/>
            <w:szCs w:val="24"/>
          </w:rPr>
          <w:t>;</w:t>
        </w:r>
      </w:ins>
    </w:p>
    <w:p w14:paraId="33E71C6A" w14:textId="77777777" w:rsidR="0006545A" w:rsidRPr="00317E14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 circulação dos animais só poderá acontecer quando conduzido pelo responsável, através de uma guia apropriada; </w:t>
      </w:r>
    </w:p>
    <w:p w14:paraId="4439DE3B" w14:textId="77777777" w:rsidR="0006545A" w:rsidRPr="00317E14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Fica proibida a criação de animais e pássaros em cativeiro salvo se autorizado por entidades legais e órgãos competentes; </w:t>
      </w:r>
    </w:p>
    <w:p w14:paraId="7B0F6176" w14:textId="77777777" w:rsidR="0006545A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É vedada a entrada de animais domésticos nas áreas do clube;</w:t>
      </w:r>
    </w:p>
    <w:p w14:paraId="181AD884" w14:textId="6C19EFA7" w:rsidR="0006545A" w:rsidDel="009E7D25" w:rsidRDefault="0006545A" w:rsidP="009E7D25">
      <w:pPr>
        <w:numPr>
          <w:ilvl w:val="0"/>
          <w:numId w:val="10"/>
        </w:numPr>
        <w:spacing w:after="0" w:line="240" w:lineRule="auto"/>
        <w:ind w:left="1701" w:hanging="665"/>
        <w:rPr>
          <w:ins w:id="345" w:author="Thais" w:date="2021-09-01T17:08:00Z"/>
          <w:del w:id="346" w:author="TIAGO" w:date="2021-09-08T20:41:00Z"/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O proprietário deve declarar por escrito à administração os animais que são de sua propriedade, descrevendo a raça, tamanho e características. </w:t>
      </w:r>
      <w:ins w:id="347" w:author="Fernandes" w:date="2021-08-31T16:20:00Z">
        <w:del w:id="348" w:author="TIAGO" w:date="2021-09-08T20:41:00Z">
          <w:r w:rsidRPr="0006545A" w:rsidDel="009E7D25">
            <w:rPr>
              <w:rFonts w:ascii="Arial" w:hAnsi="Arial" w:cs="Arial"/>
              <w:color w:val="auto"/>
              <w:szCs w:val="24"/>
              <w:highlight w:val="cyan"/>
              <w:rPrChange w:id="349" w:author="Thais" w:date="2021-09-01T17:08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Entregar cópia da autorização do órgão competente</w:delText>
          </w:r>
          <w:r w:rsidDel="009E7D25">
            <w:rPr>
              <w:rFonts w:ascii="Arial" w:hAnsi="Arial" w:cs="Arial"/>
              <w:color w:val="auto"/>
              <w:szCs w:val="24"/>
            </w:rPr>
            <w:delText>.</w:delText>
          </w:r>
        </w:del>
      </w:ins>
      <w:ins w:id="350" w:author="Thais" w:date="2021-09-01T17:08:00Z">
        <w:del w:id="351" w:author="TIAGO" w:date="2021-09-08T20:41:00Z">
          <w:r w:rsidDel="009E7D25">
            <w:rPr>
              <w:rFonts w:ascii="Arial" w:hAnsi="Arial" w:cs="Arial"/>
              <w:color w:val="auto"/>
              <w:szCs w:val="24"/>
            </w:rPr>
            <w:delText>?</w:delText>
          </w:r>
        </w:del>
      </w:ins>
    </w:p>
    <w:p w14:paraId="58F1021D" w14:textId="7F8B246E" w:rsidR="0006545A" w:rsidRDefault="0006545A" w:rsidP="009E7D25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color w:val="auto"/>
          <w:szCs w:val="24"/>
        </w:rPr>
      </w:pPr>
      <w:ins w:id="352" w:author="Fernandes" w:date="2021-08-31T16:20:00Z">
        <w:del w:id="353" w:author="TIAGO" w:date="2021-09-08T20:41:00Z">
          <w:r w:rsidDel="009E7D25">
            <w:rPr>
              <w:rFonts w:ascii="Arial" w:hAnsi="Arial" w:cs="Arial"/>
              <w:color w:val="auto"/>
              <w:szCs w:val="24"/>
            </w:rPr>
            <w:delText xml:space="preserve"> (((o V passa a ser o IV)</w:delText>
          </w:r>
        </w:del>
      </w:ins>
      <w:ins w:id="354" w:author="Thais" w:date="2021-09-01T17:09:00Z">
        <w:del w:id="355" w:author="TIAGO" w:date="2021-09-08T20:41:00Z">
          <w:r w:rsidDel="009E7D25">
            <w:rPr>
              <w:rFonts w:ascii="Arial" w:hAnsi="Arial" w:cs="Arial"/>
              <w:color w:val="auto"/>
              <w:szCs w:val="24"/>
            </w:rPr>
            <w:delText xml:space="preserve"> </w:delText>
          </w:r>
          <w:r w:rsidRPr="0006545A" w:rsidDel="009E7D25">
            <w:rPr>
              <w:rFonts w:ascii="Arial" w:hAnsi="Arial" w:cs="Arial"/>
              <w:color w:val="auto"/>
              <w:szCs w:val="24"/>
              <w:highlight w:val="cyan"/>
              <w:rPrChange w:id="356" w:author="Thais" w:date="2021-09-01T17:11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(acredito que poucas pessoas terão esse documento. No caso de cachorro</w:delText>
          </w:r>
        </w:del>
      </w:ins>
      <w:ins w:id="357" w:author="Thais" w:date="2021-09-01T17:10:00Z">
        <w:del w:id="358" w:author="TIAGO" w:date="2021-09-08T20:41:00Z">
          <w:r w:rsidRPr="0006545A" w:rsidDel="009E7D25">
            <w:rPr>
              <w:rFonts w:ascii="Arial" w:hAnsi="Arial" w:cs="Arial"/>
              <w:color w:val="auto"/>
              <w:szCs w:val="24"/>
              <w:highlight w:val="cyan"/>
              <w:rPrChange w:id="359" w:author="Thais" w:date="2021-09-01T17:11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 e gato</w:delText>
          </w:r>
        </w:del>
      </w:ins>
      <w:ins w:id="360" w:author="Thais" w:date="2021-09-01T17:09:00Z">
        <w:del w:id="361" w:author="TIAGO" w:date="2021-09-08T20:41:00Z">
          <w:r w:rsidRPr="0006545A" w:rsidDel="009E7D25">
            <w:rPr>
              <w:rFonts w:ascii="Arial" w:hAnsi="Arial" w:cs="Arial"/>
              <w:color w:val="auto"/>
              <w:szCs w:val="24"/>
              <w:highlight w:val="cyan"/>
              <w:rPrChange w:id="362" w:author="Thais" w:date="2021-09-01T17:11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, </w:delText>
          </w:r>
        </w:del>
      </w:ins>
      <w:ins w:id="363" w:author="Thais" w:date="2021-09-01T17:10:00Z">
        <w:del w:id="364" w:author="TIAGO" w:date="2021-09-08T20:41:00Z">
          <w:r w:rsidRPr="0006545A" w:rsidDel="009E7D25">
            <w:rPr>
              <w:rFonts w:ascii="Arial" w:hAnsi="Arial" w:cs="Arial"/>
              <w:color w:val="auto"/>
              <w:szCs w:val="24"/>
              <w:highlight w:val="cyan"/>
              <w:rPrChange w:id="365" w:author="Thais" w:date="2021-09-01T17:11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a carteira de vacinação em dia, já seria suficiente</w:delText>
          </w:r>
        </w:del>
      </w:ins>
      <w:ins w:id="366" w:author="Thais" w:date="2021-09-01T17:11:00Z">
        <w:del w:id="367" w:author="TIAGO" w:date="2021-09-08T20:41:00Z">
          <w:r w:rsidRPr="0006545A" w:rsidDel="009E7D25">
            <w:rPr>
              <w:rFonts w:ascii="Arial" w:hAnsi="Arial" w:cs="Arial"/>
              <w:color w:val="auto"/>
              <w:szCs w:val="24"/>
              <w:highlight w:val="cyan"/>
              <w:rPrChange w:id="368" w:author="Thais" w:date="2021-09-01T17:11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 xml:space="preserve"> para </w:delText>
          </w:r>
        </w:del>
      </w:ins>
      <w:ins w:id="369" w:author="Thais" w:date="2021-09-01T17:10:00Z">
        <w:del w:id="370" w:author="TIAGO" w:date="2021-09-08T20:41:00Z">
          <w:r w:rsidRPr="0006545A" w:rsidDel="009E7D25">
            <w:rPr>
              <w:rFonts w:ascii="Arial" w:hAnsi="Arial" w:cs="Arial"/>
              <w:color w:val="auto"/>
              <w:szCs w:val="24"/>
              <w:highlight w:val="cyan"/>
              <w:rPrChange w:id="371" w:author="Thais" w:date="2021-09-01T17:11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comprova</w:delText>
          </w:r>
        </w:del>
      </w:ins>
      <w:ins w:id="372" w:author="Thais" w:date="2021-09-01T17:11:00Z">
        <w:del w:id="373" w:author="TIAGO" w:date="2021-09-08T20:41:00Z">
          <w:r w:rsidRPr="0006545A" w:rsidDel="009E7D25">
            <w:rPr>
              <w:rFonts w:ascii="Arial" w:hAnsi="Arial" w:cs="Arial"/>
              <w:color w:val="auto"/>
              <w:szCs w:val="24"/>
              <w:highlight w:val="cyan"/>
              <w:rPrChange w:id="374" w:author="Thais" w:date="2021-09-01T17:11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ção</w:delText>
          </w:r>
        </w:del>
      </w:ins>
      <w:ins w:id="375" w:author="Thais" w:date="2021-09-01T17:10:00Z">
        <w:del w:id="376" w:author="TIAGO" w:date="2021-09-08T20:41:00Z">
          <w:r w:rsidRPr="0006545A" w:rsidDel="009E7D25">
            <w:rPr>
              <w:rFonts w:ascii="Arial" w:hAnsi="Arial" w:cs="Arial"/>
              <w:color w:val="auto"/>
              <w:szCs w:val="24"/>
              <w:highlight w:val="cyan"/>
              <w:rPrChange w:id="377" w:author="Thais" w:date="2021-09-01T17:11:00Z">
                <w:rPr>
                  <w:rFonts w:ascii="Arial" w:hAnsi="Arial" w:cs="Arial"/>
                  <w:color w:val="auto"/>
                  <w:szCs w:val="24"/>
                </w:rPr>
              </w:rPrChange>
            </w:rPr>
            <w:delText>)</w:delText>
          </w:r>
        </w:del>
      </w:ins>
    </w:p>
    <w:p w14:paraId="30EAFB49" w14:textId="77777777" w:rsidR="0006545A" w:rsidRPr="00965A2E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O proprietário deve providenciar o imediato recolhimento das fezes lançadas por seu animal.</w:t>
      </w:r>
    </w:p>
    <w:p w14:paraId="41B6F6D0" w14:textId="77777777" w:rsidR="0006545A" w:rsidRPr="00965A2E" w:rsidRDefault="0006545A" w:rsidP="00986BED">
      <w:pPr>
        <w:numPr>
          <w:ilvl w:val="0"/>
          <w:numId w:val="10"/>
        </w:numPr>
        <w:spacing w:after="0" w:line="240" w:lineRule="auto"/>
        <w:ind w:left="1701" w:hanging="665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>A portaria deverá verificar a entrada e saída de animais que estejam de posse de visitantes</w:t>
      </w:r>
      <w:r>
        <w:rPr>
          <w:rFonts w:ascii="Arial" w:hAnsi="Arial" w:cs="Arial"/>
          <w:color w:val="auto"/>
          <w:szCs w:val="24"/>
        </w:rPr>
        <w:t>, garantido que estes não sejam deixados e/ou abandonados no condomínio</w:t>
      </w:r>
      <w:r w:rsidRPr="00965A2E">
        <w:rPr>
          <w:rFonts w:ascii="Arial" w:hAnsi="Arial" w:cs="Arial"/>
          <w:color w:val="auto"/>
          <w:szCs w:val="24"/>
        </w:rPr>
        <w:t xml:space="preserve">. </w:t>
      </w:r>
    </w:p>
    <w:p w14:paraId="2327547E" w14:textId="77777777" w:rsidR="0006545A" w:rsidRPr="00C80DAC" w:rsidRDefault="0006545A" w:rsidP="00C80DAC">
      <w:pPr>
        <w:spacing w:after="0" w:line="240" w:lineRule="auto"/>
        <w:ind w:left="1701"/>
        <w:rPr>
          <w:rFonts w:ascii="Arial" w:hAnsi="Arial" w:cs="Arial"/>
          <w:color w:val="FF0000"/>
          <w:szCs w:val="24"/>
        </w:rPr>
      </w:pPr>
    </w:p>
    <w:p w14:paraId="36E131D4" w14:textId="77777777" w:rsidR="0006545A" w:rsidRPr="00317E14" w:rsidRDefault="0006545A" w:rsidP="00986BED">
      <w:pPr>
        <w:spacing w:after="0" w:line="240" w:lineRule="auto"/>
        <w:ind w:left="458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 </w:t>
      </w:r>
    </w:p>
    <w:p w14:paraId="78415380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378" w:name="_Toc76817338"/>
      <w:r>
        <w:rPr>
          <w:rFonts w:ascii="Arial" w:hAnsi="Arial" w:cs="Arial"/>
          <w:szCs w:val="24"/>
        </w:rPr>
        <w:t xml:space="preserve">CAPÍTULO IX - </w:t>
      </w:r>
      <w:r w:rsidRPr="00317E14">
        <w:rPr>
          <w:rFonts w:ascii="Arial" w:hAnsi="Arial" w:cs="Arial"/>
          <w:szCs w:val="24"/>
        </w:rPr>
        <w:t xml:space="preserve">Do Funcionamento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Uso </w:t>
      </w:r>
      <w:r>
        <w:rPr>
          <w:rFonts w:ascii="Arial" w:hAnsi="Arial" w:cs="Arial"/>
          <w:szCs w:val="24"/>
        </w:rPr>
        <w:t>do Complexo d</w:t>
      </w:r>
      <w:r w:rsidRPr="00317E14">
        <w:rPr>
          <w:rFonts w:ascii="Arial" w:hAnsi="Arial" w:cs="Arial"/>
          <w:szCs w:val="24"/>
        </w:rPr>
        <w:t>e Lazer</w:t>
      </w:r>
      <w:bookmarkEnd w:id="378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D2D4C42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4DD37C6F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Compete ao Sindico, e na ausência deste os membros do Conselho </w:t>
      </w:r>
      <w:del w:id="379" w:author="Rogerio Wilson Lelis Caixeta" w:date="2021-08-31T08:56:00Z">
        <w:r w:rsidRPr="009E7D25">
          <w:rPr>
            <w:rFonts w:ascii="Arial" w:hAnsi="Arial" w:cs="Arial"/>
            <w:szCs w:val="24"/>
          </w:rPr>
          <w:delText xml:space="preserve">Consultivo </w:delText>
        </w:r>
      </w:del>
      <w:ins w:id="380" w:author="Rogerio Wilson Lelis Caixeta" w:date="2021-08-31T08:56:00Z">
        <w:r w:rsidRPr="009E7D25">
          <w:rPr>
            <w:rFonts w:ascii="Arial" w:hAnsi="Arial" w:cs="Arial"/>
            <w:szCs w:val="24"/>
          </w:rPr>
          <w:t>Administrativo</w:t>
        </w:r>
        <w:r w:rsidRPr="00317E14"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 xml:space="preserve">do Condomínio, determinar </w:t>
      </w:r>
      <w:r w:rsidRPr="00965A2E">
        <w:rPr>
          <w:rFonts w:ascii="Arial" w:hAnsi="Arial" w:cs="Arial"/>
          <w:color w:val="auto"/>
          <w:szCs w:val="24"/>
        </w:rPr>
        <w:t>horário de</w:t>
      </w:r>
      <w:r w:rsidRPr="00317E14">
        <w:rPr>
          <w:rFonts w:ascii="Arial" w:hAnsi="Arial" w:cs="Arial"/>
          <w:szCs w:val="24"/>
        </w:rPr>
        <w:t xml:space="preserve"> funcionamento da unidade de lazer, observando-se, no que toca o uso e gozo das instalações, as permissões e proibições contidas neste Regimento. </w:t>
      </w:r>
    </w:p>
    <w:p w14:paraId="45597CED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51A5855" w14:textId="77777777" w:rsidR="0006545A" w:rsidRPr="00930C0D" w:rsidRDefault="0006545A" w:rsidP="00986BED">
      <w:pPr>
        <w:pStyle w:val="PargrafodaLista"/>
        <w:numPr>
          <w:ilvl w:val="0"/>
          <w:numId w:val="26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Nos dias reservados a limpeza, somente os funcionários e pessoas envolvidas com os trabalhos de manutenção, conservação e asseio serão admitidas no complexo de lazer. </w:t>
      </w:r>
    </w:p>
    <w:p w14:paraId="2EBB6C41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734B601" w14:textId="18017F75" w:rsidR="0006545A" w:rsidRPr="00930C0D" w:rsidRDefault="0006545A" w:rsidP="00986BED">
      <w:pPr>
        <w:pStyle w:val="PargrafodaLista"/>
        <w:numPr>
          <w:ilvl w:val="0"/>
          <w:numId w:val="26"/>
        </w:numPr>
        <w:spacing w:after="0" w:line="240" w:lineRule="auto"/>
        <w:ind w:left="1701"/>
        <w:rPr>
          <w:rFonts w:ascii="Arial" w:hAnsi="Arial" w:cs="Arial"/>
          <w:szCs w:val="24"/>
        </w:rPr>
      </w:pPr>
      <w:ins w:id="381" w:author="Rogerio Wilson Lelis Caixeta" w:date="2021-08-31T08:57:00Z">
        <w:r>
          <w:rPr>
            <w:rFonts w:ascii="Arial" w:hAnsi="Arial" w:cs="Arial"/>
          </w:rPr>
          <w:t xml:space="preserve">O </w:t>
        </w:r>
      </w:ins>
      <w:ins w:id="382" w:author="Fernandes" w:date="2021-08-31T16:22:00Z">
        <w:r>
          <w:rPr>
            <w:rFonts w:ascii="Arial" w:hAnsi="Arial" w:cs="Arial"/>
          </w:rPr>
          <w:t xml:space="preserve">acesso </w:t>
        </w:r>
      </w:ins>
      <w:ins w:id="383" w:author="Rogerio Wilson Lelis Caixeta" w:date="2021-08-31T08:57:00Z">
        <w:del w:id="384" w:author="TIAGO" w:date="2021-09-08T20:45:00Z">
          <w:r w:rsidDel="009E7D25">
            <w:rPr>
              <w:rFonts w:ascii="Arial" w:hAnsi="Arial" w:cs="Arial"/>
            </w:rPr>
            <w:delText xml:space="preserve">ingresso </w:delText>
          </w:r>
        </w:del>
        <w:r w:rsidRPr="009E7D25">
          <w:rPr>
            <w:rFonts w:ascii="Arial" w:hAnsi="Arial" w:cs="Arial"/>
          </w:rPr>
          <w:t xml:space="preserve">nos locais destinados </w:t>
        </w:r>
        <w:r w:rsidRPr="009E7D25">
          <w:rPr>
            <w:rFonts w:ascii="Arial" w:hAnsi="Arial" w:cs="Arial"/>
            <w:rPrChange w:id="385" w:author="TIAGO" w:date="2021-09-08T20:45:00Z">
              <w:rPr>
                <w:rFonts w:ascii="Arial" w:hAnsi="Arial" w:cs="Arial"/>
                <w:highlight w:val="yellow"/>
              </w:rPr>
            </w:rPrChange>
          </w:rPr>
          <w:t>exclusivamente a manutenção como depósitos, casa de máquina das piscinas</w:t>
        </w:r>
        <w:r w:rsidRPr="009E7D25">
          <w:rPr>
            <w:rFonts w:ascii="Arial" w:hAnsi="Arial" w:cs="Arial"/>
          </w:rPr>
          <w:t>, entre outros</w:t>
        </w:r>
        <w:r>
          <w:rPr>
            <w:rFonts w:ascii="Arial" w:hAnsi="Arial" w:cs="Arial"/>
          </w:rPr>
          <w:t xml:space="preserve">, é privativo ao Sindico, ao zelador ou a pessoas </w:t>
        </w:r>
      </w:ins>
      <w:del w:id="386" w:author="Rogerio Wilson Lelis Caixeta" w:date="2021-08-31T08:57:00Z">
        <w:r w:rsidRPr="00930C0D" w:rsidDel="00B83611">
          <w:rPr>
            <w:rFonts w:ascii="Arial" w:hAnsi="Arial" w:cs="Arial"/>
            <w:szCs w:val="24"/>
          </w:rPr>
          <w:delText>O ingresso na casa de máquina das piscinas é privativo ao Sindico, ao zelador ou a pessoas autorizadas</w:delText>
        </w:r>
      </w:del>
      <w:del w:id="387" w:author="Rogerio Wilson Lelis Caixeta" w:date="2021-08-31T08:58:00Z">
        <w:r w:rsidRPr="00930C0D" w:rsidDel="00B83611">
          <w:rPr>
            <w:rFonts w:ascii="Arial" w:hAnsi="Arial" w:cs="Arial"/>
            <w:szCs w:val="24"/>
          </w:rPr>
          <w:delText>.</w:delText>
        </w:r>
      </w:del>
      <w:ins w:id="388" w:author="Rogerio Wilson Lelis Caixeta" w:date="2021-08-31T08:58:00Z">
        <w:r>
          <w:rPr>
            <w:rFonts w:ascii="Arial" w:hAnsi="Arial" w:cs="Arial"/>
          </w:rPr>
          <w:t>autorizadas</w:t>
        </w:r>
        <w:r w:rsidRPr="00930C0D" w:rsidDel="00B83611">
          <w:rPr>
            <w:rFonts w:ascii="Arial" w:hAnsi="Arial" w:cs="Arial"/>
            <w:szCs w:val="24"/>
          </w:rPr>
          <w:t>.</w:t>
        </w:r>
      </w:ins>
      <w:r w:rsidRPr="00930C0D">
        <w:rPr>
          <w:rFonts w:ascii="Arial" w:hAnsi="Arial" w:cs="Arial"/>
          <w:szCs w:val="24"/>
        </w:rPr>
        <w:t xml:space="preserve"> </w:t>
      </w:r>
    </w:p>
    <w:p w14:paraId="6C372DA3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BDEA7ED" w14:textId="77777777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Estando em funcionamento o complexo de lazer, para uso de Condômino</w:t>
      </w:r>
      <w:r>
        <w:rPr>
          <w:rFonts w:ascii="Arial" w:hAnsi="Arial" w:cs="Arial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>convidados,</w:t>
      </w:r>
      <w:r w:rsidRPr="000A1411">
        <w:rPr>
          <w:rFonts w:ascii="Arial" w:hAnsi="Arial" w:cs="Arial"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ou de seus dependentes, observados o horário, dia de funcionamento, e as demais disposições contidas na Convenção de Condomínio e neste Regimento Interno</w:t>
      </w:r>
      <w:ins w:id="389" w:author="Rogerio Wilson Lelis Caixeta" w:date="2021-08-31T08:59:00Z">
        <w:r>
          <w:rPr>
            <w:rFonts w:ascii="Arial" w:hAnsi="Arial" w:cs="Arial"/>
            <w:szCs w:val="24"/>
          </w:rPr>
          <w:t>.</w:t>
        </w:r>
      </w:ins>
      <w:del w:id="390" w:author="Rogerio Wilson Lelis Caixeta" w:date="2021-08-31T08:59:00Z">
        <w:r w:rsidRPr="00317E14" w:rsidDel="00264D4C">
          <w:rPr>
            <w:rFonts w:ascii="Arial" w:hAnsi="Arial" w:cs="Arial"/>
            <w:szCs w:val="24"/>
          </w:rPr>
          <w:delText>,</w:delText>
        </w:r>
      </w:del>
      <w:r w:rsidRPr="00317E14">
        <w:rPr>
          <w:rFonts w:ascii="Arial" w:hAnsi="Arial" w:cs="Arial"/>
          <w:szCs w:val="24"/>
        </w:rPr>
        <w:t xml:space="preserve"> </w:t>
      </w:r>
      <w:ins w:id="391" w:author="Rogerio Wilson Lelis Caixeta" w:date="2021-08-31T08:59:00Z">
        <w:r w:rsidRPr="009E7D25">
          <w:rPr>
            <w:rFonts w:ascii="Arial" w:hAnsi="Arial" w:cs="Arial"/>
            <w:rPrChange w:id="392" w:author="TIAGO" w:date="2021-09-08T20:45:00Z">
              <w:rPr>
                <w:rFonts w:ascii="Arial" w:hAnsi="Arial" w:cs="Arial"/>
                <w:highlight w:val="yellow"/>
              </w:rPr>
            </w:rPrChange>
          </w:rPr>
          <w:t xml:space="preserve">Faculta-se ao inquilino, visitante ou convidado o direito de usufruir das dependências do complexo de </w:t>
        </w:r>
      </w:ins>
      <w:del w:id="393" w:author="Rogerio Wilson Lelis Caixeta" w:date="2021-08-31T08:59:00Z">
        <w:r w:rsidRPr="009E7D25" w:rsidDel="00264D4C">
          <w:rPr>
            <w:rFonts w:ascii="Arial" w:hAnsi="Arial" w:cs="Arial"/>
            <w:szCs w:val="24"/>
          </w:rPr>
          <w:delText>faculta-se ao inquilino, visitante ou convidado o direito de usufruir das coisas e utilizar do complexo de lazer</w:delText>
        </w:r>
      </w:del>
      <w:del w:id="394" w:author="Rogerio Wilson Lelis Caixeta" w:date="2021-08-31T09:00:00Z">
        <w:r w:rsidRPr="009E7D25" w:rsidDel="00264D4C">
          <w:rPr>
            <w:rFonts w:ascii="Arial" w:hAnsi="Arial" w:cs="Arial"/>
            <w:szCs w:val="24"/>
          </w:rPr>
          <w:delText>.</w:delText>
        </w:r>
      </w:del>
      <w:ins w:id="395" w:author="Rogerio Wilson Lelis Caixeta" w:date="2021-08-31T09:00:00Z">
        <w:r w:rsidRPr="009E7D25">
          <w:rPr>
            <w:rFonts w:ascii="Arial" w:hAnsi="Arial" w:cs="Arial"/>
            <w:rPrChange w:id="396" w:author="TIAGO" w:date="2021-09-08T20:45:00Z">
              <w:rPr>
                <w:rFonts w:ascii="Arial" w:hAnsi="Arial" w:cs="Arial"/>
                <w:highlight w:val="yellow"/>
              </w:rPr>
            </w:rPrChange>
          </w:rPr>
          <w:t>lazer</w:t>
        </w:r>
        <w:r w:rsidRPr="00317E14" w:rsidDel="00264D4C">
          <w:rPr>
            <w:rFonts w:ascii="Arial" w:hAnsi="Arial" w:cs="Arial"/>
            <w:szCs w:val="24"/>
          </w:rPr>
          <w:t>.</w:t>
        </w:r>
      </w:ins>
      <w:r w:rsidRPr="00317E14">
        <w:rPr>
          <w:rFonts w:ascii="Arial" w:hAnsi="Arial" w:cs="Arial"/>
          <w:szCs w:val="24"/>
        </w:rPr>
        <w:t xml:space="preserve"> </w:t>
      </w:r>
    </w:p>
    <w:p w14:paraId="47DCDD2E" w14:textId="77777777" w:rsidR="0006545A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7F1DFC62" w14:textId="7777777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Style w:val="fontstyle01"/>
          <w:rFonts w:ascii="Arial" w:hAnsi="Arial" w:cs="Arial"/>
          <w:color w:val="auto"/>
          <w:szCs w:val="24"/>
        </w:rPr>
      </w:pPr>
      <w:r w:rsidRPr="00965A2E">
        <w:rPr>
          <w:rStyle w:val="fontstyle01"/>
          <w:rFonts w:ascii="Arial" w:hAnsi="Arial" w:cs="Arial"/>
          <w:color w:val="auto"/>
          <w:szCs w:val="24"/>
        </w:rPr>
        <w:t xml:space="preserve">Para acessar e usufruir da área de lazer </w:t>
      </w:r>
      <w:r w:rsidRPr="00965A2E">
        <w:rPr>
          <w:rFonts w:ascii="Arial" w:hAnsi="Arial" w:cs="Arial"/>
          <w:color w:val="auto"/>
          <w:szCs w:val="24"/>
        </w:rPr>
        <w:t>o locatário de temporada, visitante ou convidado do condomínio deverá, obrigatoriamente, recolher o valor de R$ 10,00 (dez reais), por dia, por pessoa, salvo se estiver acompanhado do proprietário ou algum de seus dependentes definidos no Art. 6º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. </w:t>
      </w:r>
    </w:p>
    <w:p w14:paraId="3C68312A" w14:textId="39E65500" w:rsidR="0006545A" w:rsidRPr="00965A2E" w:rsidDel="009E7D25" w:rsidRDefault="0006545A" w:rsidP="00C80DAC">
      <w:pPr>
        <w:pStyle w:val="PargrafodaLista"/>
        <w:rPr>
          <w:del w:id="397" w:author="TIAGO" w:date="2021-09-08T20:47:00Z"/>
          <w:rStyle w:val="fontstyle01"/>
          <w:rFonts w:ascii="Arial" w:hAnsi="Arial" w:cs="Arial"/>
          <w:color w:val="auto"/>
          <w:szCs w:val="24"/>
        </w:rPr>
      </w:pPr>
    </w:p>
    <w:p w14:paraId="5457B1FF" w14:textId="77777777" w:rsidR="009E7D25" w:rsidRDefault="009E7D25">
      <w:pPr>
        <w:spacing w:after="0" w:line="240" w:lineRule="auto"/>
        <w:ind w:left="709" w:hanging="349"/>
        <w:rPr>
          <w:ins w:id="398" w:author="TIAGO" w:date="2021-09-08T20:47:00Z"/>
          <w:rStyle w:val="fontstyle01"/>
          <w:rFonts w:ascii="Arial" w:hAnsi="Arial" w:cs="Arial"/>
          <w:b/>
          <w:color w:val="auto"/>
          <w:szCs w:val="24"/>
        </w:rPr>
        <w:pPrChange w:id="399" w:author="Rogerio Wilson Lelis Caixeta" w:date="2021-08-31T09:29:00Z">
          <w:pPr>
            <w:pStyle w:val="PargrafodaLista"/>
            <w:ind w:hanging="349"/>
          </w:pPr>
        </w:pPrChange>
      </w:pPr>
    </w:p>
    <w:p w14:paraId="0432F1F3" w14:textId="49F5FB4C" w:rsidR="0006545A" w:rsidRDefault="0006545A">
      <w:pPr>
        <w:spacing w:after="0" w:line="240" w:lineRule="auto"/>
        <w:ind w:left="709" w:hanging="349"/>
        <w:rPr>
          <w:rStyle w:val="fontstyle01"/>
          <w:rFonts w:ascii="Arial" w:hAnsi="Arial" w:cs="Arial"/>
          <w:color w:val="auto"/>
          <w:szCs w:val="24"/>
        </w:rPr>
        <w:pPrChange w:id="400" w:author="Rogerio Wilson Lelis Caixeta" w:date="2021-08-31T09:29:00Z">
          <w:pPr>
            <w:pStyle w:val="PargrafodaLista"/>
            <w:ind w:hanging="349"/>
          </w:pPr>
        </w:pPrChange>
      </w:pPr>
      <w:r w:rsidRPr="00965A2E">
        <w:rPr>
          <w:rStyle w:val="fontstyle01"/>
          <w:rFonts w:ascii="Arial" w:hAnsi="Arial" w:cs="Arial"/>
          <w:b/>
          <w:color w:val="auto"/>
          <w:szCs w:val="24"/>
        </w:rPr>
        <w:lastRenderedPageBreak/>
        <w:t>Parágrafo Único: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O valor </w:t>
      </w:r>
      <w:r w:rsidRPr="009E7D25">
        <w:rPr>
          <w:rStyle w:val="fontstyle01"/>
          <w:rFonts w:ascii="Arial" w:hAnsi="Arial" w:cs="Arial"/>
          <w:color w:val="auto"/>
          <w:szCs w:val="24"/>
        </w:rPr>
        <w:t>supra</w:t>
      </w:r>
      <w:ins w:id="401" w:author="Rogerio Wilson Lelis Caixeta" w:date="2021-08-31T09:01:00Z">
        <w:r w:rsidRPr="009E7D25">
          <w:rPr>
            <w:rStyle w:val="fontstyle01"/>
            <w:rFonts w:ascii="Arial" w:hAnsi="Arial" w:cs="Arial"/>
            <w:color w:val="auto"/>
            <w:szCs w:val="24"/>
            <w:rPrChange w:id="402" w:author="TIAGO" w:date="2021-09-08T20:46:00Z">
              <w:rPr>
                <w:rStyle w:val="fontstyle01"/>
                <w:rFonts w:ascii="Arial" w:hAnsi="Arial" w:cs="Arial"/>
                <w:color w:val="auto"/>
                <w:szCs w:val="24"/>
                <w:highlight w:val="yellow"/>
              </w:rPr>
            </w:rPrChange>
          </w:rPr>
          <w:t xml:space="preserve"> </w:t>
        </w:r>
      </w:ins>
      <w:r w:rsidRPr="009E7D25">
        <w:rPr>
          <w:rStyle w:val="fontstyle01"/>
          <w:rFonts w:ascii="Arial" w:hAnsi="Arial" w:cs="Arial"/>
          <w:color w:val="auto"/>
          <w:szCs w:val="24"/>
        </w:rPr>
        <w:t>de</w:t>
      </w:r>
      <w:ins w:id="403" w:author="Rogerio Wilson Lelis Caixeta" w:date="2021-08-31T09:00:00Z">
        <w:r w:rsidRPr="009E7D25">
          <w:rPr>
            <w:rStyle w:val="fontstyle01"/>
            <w:rFonts w:ascii="Arial" w:hAnsi="Arial" w:cs="Arial"/>
            <w:color w:val="auto"/>
            <w:szCs w:val="24"/>
          </w:rPr>
          <w:t>s</w:t>
        </w:r>
      </w:ins>
      <w:r w:rsidRPr="009E7D25">
        <w:rPr>
          <w:rStyle w:val="fontstyle01"/>
          <w:rFonts w:ascii="Arial" w:hAnsi="Arial" w:cs="Arial"/>
          <w:color w:val="auto"/>
          <w:szCs w:val="24"/>
        </w:rPr>
        <w:t>crito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será </w:t>
      </w:r>
      <w:ins w:id="404" w:author="TIAGO" w:date="2021-09-08T20:48:00Z">
        <w:r w:rsidR="009E7D25">
          <w:rPr>
            <w:rStyle w:val="fontstyle01"/>
            <w:rFonts w:ascii="Arial" w:hAnsi="Arial" w:cs="Arial"/>
            <w:color w:val="auto"/>
            <w:szCs w:val="24"/>
          </w:rPr>
          <w:t>deliberado</w:t>
        </w:r>
      </w:ins>
      <w:del w:id="405" w:author="TIAGO" w:date="2021-09-08T20:47:00Z">
        <w:r w:rsidRPr="00965A2E" w:rsidDel="009E7D25">
          <w:rPr>
            <w:rStyle w:val="fontstyle01"/>
            <w:rFonts w:ascii="Arial" w:hAnsi="Arial" w:cs="Arial"/>
            <w:color w:val="auto"/>
            <w:szCs w:val="24"/>
          </w:rPr>
          <w:delText>reajustado</w:delText>
        </w:r>
      </w:del>
      <w:r w:rsidRPr="00965A2E">
        <w:rPr>
          <w:rStyle w:val="fontstyle01"/>
          <w:rFonts w:ascii="Arial" w:hAnsi="Arial" w:cs="Arial"/>
          <w:color w:val="auto"/>
          <w:szCs w:val="24"/>
        </w:rPr>
        <w:t xml:space="preserve"> anualmente pela Assembleia Geral, ficando isentos do pagamento </w:t>
      </w:r>
      <w:r>
        <w:rPr>
          <w:rStyle w:val="fontstyle01"/>
          <w:rFonts w:ascii="Arial" w:hAnsi="Arial" w:cs="Arial"/>
          <w:color w:val="auto"/>
          <w:szCs w:val="24"/>
        </w:rPr>
        <w:t>crianças de até 12 (doze) anos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e idosos nos </w:t>
      </w:r>
      <w:r w:rsidRPr="009E7D25">
        <w:rPr>
          <w:rFonts w:ascii="Arial" w:hAnsi="Arial" w:cs="Arial"/>
          <w:rPrChange w:id="406" w:author="TIAGO" w:date="2021-09-08T20:46:00Z">
            <w:rPr>
              <w:rFonts w:ascii="Arial" w:hAnsi="Arial"/>
              <w:color w:val="auto"/>
            </w:rPr>
          </w:rPrChange>
        </w:rPr>
        <w:t>termos</w:t>
      </w:r>
      <w:r w:rsidRPr="009E7D25">
        <w:rPr>
          <w:rStyle w:val="fontstyle01"/>
          <w:rFonts w:ascii="Arial" w:hAnsi="Arial" w:cs="Arial"/>
          <w:color w:val="auto"/>
          <w:szCs w:val="24"/>
        </w:rPr>
        <w:t xml:space="preserve"> </w:t>
      </w:r>
      <w:r w:rsidRPr="00965A2E">
        <w:rPr>
          <w:rStyle w:val="fontstyle01"/>
          <w:rFonts w:ascii="Arial" w:hAnsi="Arial" w:cs="Arial"/>
          <w:color w:val="auto"/>
          <w:szCs w:val="24"/>
        </w:rPr>
        <w:t>da lei (</w:t>
      </w:r>
      <w:ins w:id="407" w:author="Rogerio Wilson Lelis Caixeta" w:date="2021-08-31T09:01:00Z">
        <w:r w:rsidRPr="009E7D25">
          <w:rPr>
            <w:rStyle w:val="fontstyle01"/>
            <w:rFonts w:ascii="Arial" w:hAnsi="Arial" w:cs="Arial"/>
            <w:color w:val="auto"/>
            <w:szCs w:val="24"/>
          </w:rPr>
          <w:t xml:space="preserve">com </w:t>
        </w:r>
      </w:ins>
      <w:r w:rsidRPr="009E7D25">
        <w:rPr>
          <w:rStyle w:val="fontstyle01"/>
          <w:rFonts w:ascii="Arial" w:hAnsi="Arial" w:cs="Arial"/>
          <w:color w:val="auto"/>
          <w:szCs w:val="24"/>
        </w:rPr>
        <w:t>65 anos</w:t>
      </w:r>
      <w:ins w:id="408" w:author="Rogerio Wilson Lelis Caixeta" w:date="2021-08-31T09:01:00Z">
        <w:r w:rsidRPr="009E7D25">
          <w:rPr>
            <w:rStyle w:val="fontstyle01"/>
            <w:rFonts w:ascii="Arial" w:hAnsi="Arial" w:cs="Arial"/>
            <w:color w:val="auto"/>
            <w:szCs w:val="24"/>
          </w:rPr>
          <w:t xml:space="preserve"> ou mais</w:t>
        </w:r>
      </w:ins>
      <w:r w:rsidRPr="00965A2E">
        <w:rPr>
          <w:rStyle w:val="fontstyle01"/>
          <w:rFonts w:ascii="Arial" w:hAnsi="Arial" w:cs="Arial"/>
          <w:color w:val="auto"/>
          <w:szCs w:val="24"/>
        </w:rPr>
        <w:t xml:space="preserve">). </w:t>
      </w:r>
    </w:p>
    <w:p w14:paraId="3178BB04" w14:textId="77777777" w:rsidR="0006545A" w:rsidRPr="00965A2E" w:rsidRDefault="0006545A" w:rsidP="00986BED">
      <w:pPr>
        <w:pStyle w:val="PargrafodaLista"/>
        <w:spacing w:after="0" w:line="240" w:lineRule="auto"/>
        <w:rPr>
          <w:rStyle w:val="fontstyle01"/>
          <w:rFonts w:ascii="Arial" w:hAnsi="Arial" w:cs="Arial"/>
          <w:color w:val="auto"/>
          <w:szCs w:val="24"/>
        </w:rPr>
      </w:pPr>
    </w:p>
    <w:p w14:paraId="7FAB43B8" w14:textId="77777777" w:rsidR="0006545A" w:rsidRPr="00965A2E" w:rsidRDefault="0006545A" w:rsidP="00965A2E">
      <w:pPr>
        <w:pStyle w:val="PargrafodaLista"/>
        <w:numPr>
          <w:ilvl w:val="0"/>
          <w:numId w:val="14"/>
        </w:numPr>
        <w:spacing w:after="0" w:line="240" w:lineRule="auto"/>
        <w:rPr>
          <w:rStyle w:val="fontstyle01"/>
          <w:rFonts w:ascii="Arial" w:hAnsi="Arial" w:cs="Arial"/>
          <w:color w:val="auto"/>
          <w:szCs w:val="24"/>
        </w:rPr>
      </w:pPr>
      <w:r w:rsidRPr="00965A2E">
        <w:rPr>
          <w:rStyle w:val="fontstyle01"/>
          <w:rFonts w:ascii="Arial" w:hAnsi="Arial" w:cs="Arial"/>
          <w:color w:val="auto"/>
          <w:szCs w:val="24"/>
        </w:rPr>
        <w:t xml:space="preserve">O condômino e seus dependentes relacionados no art. 6º não precisam </w:t>
      </w:r>
      <w:r w:rsidRPr="00965A2E">
        <w:rPr>
          <w:rFonts w:ascii="Arial" w:hAnsi="Arial" w:cs="Arial"/>
          <w:color w:val="auto"/>
          <w:szCs w:val="24"/>
        </w:rPr>
        <w:t xml:space="preserve">recolher o valor descrito no </w:t>
      </w:r>
      <w:r w:rsidRPr="00965A2E">
        <w:rPr>
          <w:rFonts w:ascii="Arial" w:hAnsi="Arial" w:cs="Arial"/>
          <w:i/>
          <w:color w:val="auto"/>
          <w:szCs w:val="24"/>
        </w:rPr>
        <w:t>caput</w:t>
      </w:r>
      <w:r w:rsidRPr="00965A2E">
        <w:rPr>
          <w:rFonts w:ascii="Arial" w:hAnsi="Arial" w:cs="Arial"/>
          <w:color w:val="auto"/>
          <w:szCs w:val="24"/>
        </w:rPr>
        <w:t xml:space="preserve"> do Art. 35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para o acesso à área de lazer, desde que devidamente cadastrados na administração do condomínio ou em sistema de portaria. Todos demais deverão </w:t>
      </w:r>
      <w:r w:rsidRPr="00965A2E">
        <w:rPr>
          <w:rFonts w:ascii="Arial" w:hAnsi="Arial" w:cs="Arial"/>
          <w:color w:val="auto"/>
          <w:szCs w:val="24"/>
        </w:rPr>
        <w:t>recolher o valor descrito, salvo se estiver acompanhado do proprietário ou algum de seus dependentes definidos no Art. 6º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. </w:t>
      </w:r>
    </w:p>
    <w:p w14:paraId="6851DDAE" w14:textId="77777777" w:rsidR="0006545A" w:rsidRPr="00965A2E" w:rsidRDefault="0006545A" w:rsidP="00965A2E">
      <w:pPr>
        <w:pStyle w:val="PargrafodaLista"/>
        <w:spacing w:after="0" w:line="240" w:lineRule="auto"/>
        <w:rPr>
          <w:rFonts w:ascii="Arial" w:hAnsi="Arial" w:cs="Arial"/>
          <w:b/>
          <w:color w:val="FF0000"/>
          <w:szCs w:val="24"/>
        </w:rPr>
      </w:pPr>
    </w:p>
    <w:p w14:paraId="27B25586" w14:textId="77777777" w:rsidR="0006545A" w:rsidRDefault="0006545A" w:rsidP="00986BED">
      <w:pPr>
        <w:pStyle w:val="PargrafodaLista"/>
        <w:numPr>
          <w:ilvl w:val="0"/>
          <w:numId w:val="27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Responde o Condômino responsável pela locaç</w:t>
      </w:r>
      <w:r>
        <w:rPr>
          <w:rFonts w:ascii="Arial" w:hAnsi="Arial" w:cs="Arial"/>
          <w:szCs w:val="24"/>
        </w:rPr>
        <w:t xml:space="preserve">ão, pela autorização de visita, </w:t>
      </w:r>
      <w:r w:rsidRPr="00930C0D">
        <w:rPr>
          <w:rFonts w:ascii="Arial" w:hAnsi="Arial" w:cs="Arial"/>
          <w:szCs w:val="24"/>
        </w:rPr>
        <w:t>pelos danos causados por seus inquilinos, visitantes ou convidados.</w:t>
      </w:r>
    </w:p>
    <w:p w14:paraId="7F87AC13" w14:textId="77777777" w:rsidR="0006545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 </w:t>
      </w:r>
    </w:p>
    <w:p w14:paraId="12E1502A" w14:textId="77777777" w:rsidR="0006545A" w:rsidRDefault="0006545A" w:rsidP="00986BED">
      <w:pPr>
        <w:pStyle w:val="PargrafodaLista"/>
        <w:numPr>
          <w:ilvl w:val="0"/>
          <w:numId w:val="27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Responde ainda o Condômino pelos danos causados por seus dependentes e demais pessoas sob sua responsabilidade. </w:t>
      </w:r>
    </w:p>
    <w:p w14:paraId="68CD0717" w14:textId="77777777" w:rsidR="0006545A" w:rsidRPr="003432DA" w:rsidRDefault="0006545A" w:rsidP="00986BED">
      <w:pPr>
        <w:pStyle w:val="PargrafodaLista"/>
        <w:ind w:left="1701"/>
        <w:rPr>
          <w:rFonts w:ascii="Arial" w:hAnsi="Arial" w:cs="Arial"/>
          <w:sz w:val="18"/>
          <w:szCs w:val="24"/>
        </w:rPr>
      </w:pPr>
    </w:p>
    <w:p w14:paraId="1C95E12A" w14:textId="77777777" w:rsidR="0006545A" w:rsidRPr="00965A2E" w:rsidRDefault="0006545A" w:rsidP="00986BED">
      <w:pPr>
        <w:pStyle w:val="PargrafodaLista"/>
        <w:numPr>
          <w:ilvl w:val="0"/>
          <w:numId w:val="27"/>
        </w:numPr>
        <w:spacing w:after="0" w:line="240" w:lineRule="auto"/>
        <w:ind w:left="1701" w:hanging="425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Aos funcionários do Condomínio, executores de obras, serviços e temporários é expressamente vedado usufruir das coisas e utilidades integrantes do complexo de lazer, </w:t>
      </w:r>
      <w:r w:rsidRPr="00965A2E">
        <w:rPr>
          <w:rFonts w:ascii="Arial" w:hAnsi="Arial" w:cs="Arial"/>
          <w:szCs w:val="24"/>
        </w:rPr>
        <w:t xml:space="preserve">salvo se autorizado por escrito pela administração. </w:t>
      </w:r>
    </w:p>
    <w:p w14:paraId="3CEBB9A3" w14:textId="77777777" w:rsidR="0006545A" w:rsidRPr="003432DA" w:rsidRDefault="0006545A" w:rsidP="00986BED">
      <w:pPr>
        <w:spacing w:after="0" w:line="240" w:lineRule="auto"/>
        <w:rPr>
          <w:rFonts w:ascii="Arial" w:hAnsi="Arial" w:cs="Arial"/>
          <w:color w:val="FF0000"/>
          <w:sz w:val="16"/>
          <w:szCs w:val="24"/>
        </w:rPr>
      </w:pPr>
    </w:p>
    <w:p w14:paraId="3A3D7097" w14:textId="7B43624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965A2E">
        <w:rPr>
          <w:rFonts w:ascii="Arial" w:hAnsi="Arial" w:cs="Arial"/>
        </w:rPr>
        <w:t>O</w:t>
      </w:r>
      <w:ins w:id="409" w:author="Fernandes" w:date="2021-08-31T16:23:00Z">
        <w:r>
          <w:rPr>
            <w:rFonts w:ascii="Arial" w:hAnsi="Arial" w:cs="Arial"/>
          </w:rPr>
          <w:t xml:space="preserve"> acesso com</w:t>
        </w:r>
      </w:ins>
      <w:r w:rsidRPr="00965A2E">
        <w:rPr>
          <w:rFonts w:ascii="Arial" w:hAnsi="Arial" w:cs="Arial"/>
        </w:rPr>
        <w:t xml:space="preserve"> </w:t>
      </w:r>
      <w:del w:id="410" w:author="TIAGO" w:date="2021-09-08T20:49:00Z">
        <w:r w:rsidRPr="0006545A" w:rsidDel="009E7D25">
          <w:rPr>
            <w:rFonts w:ascii="Arial" w:hAnsi="Arial" w:cs="Arial"/>
            <w:strike/>
            <w:rPrChange w:id="411" w:author="Fernandes" w:date="2021-08-31T16:24:00Z">
              <w:rPr>
                <w:rFonts w:ascii="Arial" w:hAnsi="Arial" w:cs="Arial"/>
              </w:rPr>
            </w:rPrChange>
          </w:rPr>
          <w:delText>ingresso de</w:delText>
        </w:r>
        <w:r w:rsidRPr="00965A2E" w:rsidDel="009E7D25">
          <w:rPr>
            <w:rFonts w:ascii="Arial" w:hAnsi="Arial" w:cs="Arial"/>
          </w:rPr>
          <w:delText xml:space="preserve"> </w:delText>
        </w:r>
      </w:del>
      <w:r w:rsidRPr="00965A2E">
        <w:rPr>
          <w:rFonts w:ascii="Arial" w:hAnsi="Arial" w:cs="Arial"/>
        </w:rPr>
        <w:t>ALIMENTOS só será permitido para os casos de utilização das churrasqueiras, mediante prévia reserva e comunicação na administração;</w:t>
      </w:r>
    </w:p>
    <w:p w14:paraId="62152A8B" w14:textId="77777777" w:rsidR="0006545A" w:rsidRPr="00965A2E" w:rsidRDefault="0006545A" w:rsidP="00986BED">
      <w:pPr>
        <w:spacing w:after="0" w:line="240" w:lineRule="auto"/>
        <w:ind w:left="360"/>
        <w:rPr>
          <w:rFonts w:ascii="Arial" w:hAnsi="Arial" w:cs="Arial"/>
          <w:i/>
          <w:sz w:val="16"/>
          <w:u w:val="single"/>
        </w:rPr>
      </w:pPr>
    </w:p>
    <w:p w14:paraId="610E0098" w14:textId="1809CABC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965A2E">
        <w:rPr>
          <w:rFonts w:ascii="Arial" w:hAnsi="Arial" w:cs="Arial"/>
        </w:rPr>
        <w:t>O</w:t>
      </w:r>
      <w:ins w:id="412" w:author="Fernandes" w:date="2021-08-31T16:23:00Z">
        <w:r>
          <w:rPr>
            <w:rFonts w:ascii="Arial" w:hAnsi="Arial" w:cs="Arial"/>
          </w:rPr>
          <w:t xml:space="preserve"> acesso</w:t>
        </w:r>
      </w:ins>
      <w:ins w:id="413" w:author="Fernandes" w:date="2021-08-31T16:24:00Z">
        <w:r>
          <w:rPr>
            <w:rFonts w:ascii="Arial" w:hAnsi="Arial" w:cs="Arial"/>
          </w:rPr>
          <w:t xml:space="preserve"> com</w:t>
        </w:r>
      </w:ins>
      <w:r w:rsidRPr="00965A2E">
        <w:rPr>
          <w:rFonts w:ascii="Arial" w:hAnsi="Arial" w:cs="Arial"/>
        </w:rPr>
        <w:t xml:space="preserve"> </w:t>
      </w:r>
      <w:del w:id="414" w:author="TIAGO" w:date="2021-09-08T20:49:00Z">
        <w:r w:rsidRPr="0006545A" w:rsidDel="009E7D25">
          <w:rPr>
            <w:rFonts w:ascii="Arial" w:hAnsi="Arial" w:cs="Arial"/>
            <w:strike/>
            <w:rPrChange w:id="415" w:author="Fernandes" w:date="2021-08-31T16:24:00Z">
              <w:rPr>
                <w:rFonts w:ascii="Arial" w:hAnsi="Arial" w:cs="Arial"/>
              </w:rPr>
            </w:rPrChange>
          </w:rPr>
          <w:delText>ingresso de</w:delText>
        </w:r>
        <w:r w:rsidRPr="00965A2E" w:rsidDel="009E7D25">
          <w:rPr>
            <w:rFonts w:ascii="Arial" w:hAnsi="Arial" w:cs="Arial"/>
          </w:rPr>
          <w:delText xml:space="preserve"> </w:delText>
        </w:r>
      </w:del>
      <w:r w:rsidRPr="00965A2E">
        <w:rPr>
          <w:rFonts w:ascii="Arial" w:hAnsi="Arial" w:cs="Arial"/>
        </w:rPr>
        <w:t>BEBIDAS não será permitido através de caixas, sacolas e bolsas térmicas, ou similares, podendo a pessoa apenas adentrar com a bebida em volume individual que esteja portando e/ou ingerindo no momento do acesso ao parque aquático;</w:t>
      </w:r>
    </w:p>
    <w:p w14:paraId="7139A8D9" w14:textId="77777777" w:rsidR="0006545A" w:rsidRPr="00965A2E" w:rsidRDefault="0006545A" w:rsidP="00986BED">
      <w:pPr>
        <w:spacing w:after="0" w:line="240" w:lineRule="auto"/>
        <w:ind w:left="1701"/>
        <w:rPr>
          <w:rFonts w:ascii="Arial" w:hAnsi="Arial" w:cs="Arial"/>
          <w:sz w:val="16"/>
        </w:rPr>
      </w:pPr>
    </w:p>
    <w:p w14:paraId="4C0F80AC" w14:textId="77777777" w:rsidR="0006545A" w:rsidRPr="00965A2E" w:rsidRDefault="0006545A" w:rsidP="00986BED">
      <w:pPr>
        <w:pStyle w:val="PargrafodaLista"/>
        <w:numPr>
          <w:ilvl w:val="0"/>
          <w:numId w:val="22"/>
        </w:numPr>
        <w:spacing w:after="0" w:line="240" w:lineRule="auto"/>
        <w:ind w:left="1701"/>
        <w:rPr>
          <w:rFonts w:ascii="Arial" w:hAnsi="Arial" w:cs="Arial"/>
        </w:rPr>
      </w:pPr>
      <w:r w:rsidRPr="00965A2E">
        <w:rPr>
          <w:rFonts w:ascii="Arial" w:hAnsi="Arial" w:cs="Arial"/>
        </w:rPr>
        <w:t xml:space="preserve">Fica ressalvado que as pessoas com necessidade de consumo de alimentos e bebidas especiais em função de dietas, tratamento ou recomendações médicas, poderão livremente adentrar com tais, devendo estarem acomodados em recipientes adequados e pequenos.  </w:t>
      </w:r>
    </w:p>
    <w:p w14:paraId="09C8196F" w14:textId="77777777" w:rsidR="0006545A" w:rsidRPr="00965A2E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i/>
          <w:sz w:val="16"/>
        </w:rPr>
      </w:pPr>
    </w:p>
    <w:p w14:paraId="5C846DB9" w14:textId="77777777" w:rsidR="0006545A" w:rsidRPr="0006545A" w:rsidRDefault="0006545A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rPrChange w:id="416" w:author="Rogerio Wilson Lelis Caixeta" w:date="2021-08-31T09:04:00Z">
            <w:rPr>
              <w:rFonts w:ascii="Arial" w:hAnsi="Arial" w:cs="Arial"/>
              <w:i/>
            </w:rPr>
          </w:rPrChange>
        </w:rPr>
        <w:pPrChange w:id="417" w:author="Rogerio Wilson Lelis Caixeta" w:date="2021-08-31T09:04:00Z">
          <w:pPr>
            <w:pStyle w:val="PargrafodaLista"/>
            <w:numPr>
              <w:numId w:val="22"/>
            </w:numPr>
            <w:spacing w:after="0" w:line="240" w:lineRule="auto"/>
            <w:ind w:left="1701" w:hanging="360"/>
          </w:pPr>
        </w:pPrChange>
      </w:pPr>
      <w:r w:rsidRPr="00965A2E">
        <w:rPr>
          <w:rFonts w:ascii="Arial" w:hAnsi="Arial" w:cs="Arial"/>
        </w:rPr>
        <w:t>Deverá haver no mínimo 02 (dois) bebedouros de água potável, na área de lazer visando viabilizar a permanência das pessoas no parque aquático e cumprimento da legislação vigente.</w:t>
      </w:r>
    </w:p>
    <w:p w14:paraId="5F722719" w14:textId="77777777" w:rsidR="0006545A" w:rsidRPr="0006545A" w:rsidRDefault="0006545A">
      <w:pPr>
        <w:pStyle w:val="PargrafodaLista"/>
        <w:spacing w:after="0" w:line="240" w:lineRule="auto"/>
        <w:rPr>
          <w:rFonts w:ascii="Arial" w:hAnsi="Arial" w:cs="Arial"/>
          <w:rPrChange w:id="418" w:author="Rogerio Wilson Lelis Caixeta" w:date="2021-08-31T09:04:00Z">
            <w:rPr>
              <w:rFonts w:ascii="Arial" w:hAnsi="Arial" w:cs="Arial"/>
              <w:i/>
              <w:sz w:val="16"/>
            </w:rPr>
          </w:rPrChange>
        </w:rPr>
        <w:pPrChange w:id="419" w:author="Rogerio Wilson Lelis Caixeta" w:date="2021-08-31T09:04:00Z">
          <w:pPr>
            <w:pStyle w:val="PargrafodaLista"/>
            <w:spacing w:after="0" w:line="240" w:lineRule="auto"/>
            <w:ind w:left="1701"/>
          </w:pPr>
        </w:pPrChange>
      </w:pPr>
      <w:del w:id="420" w:author="Rogerio Wilson Lelis Caixeta" w:date="2021-08-31T09:04:00Z">
        <w:r w:rsidRPr="0006545A">
          <w:rPr>
            <w:rFonts w:ascii="Arial" w:hAnsi="Arial" w:cs="Arial"/>
            <w:rPrChange w:id="421" w:author="Rogerio Wilson Lelis Caixeta" w:date="2021-08-31T09:04:00Z">
              <w:rPr>
                <w:rFonts w:ascii="Arial" w:hAnsi="Arial" w:cs="Arial"/>
                <w:i/>
              </w:rPr>
            </w:rPrChange>
          </w:rPr>
          <w:delText xml:space="preserve"> </w:delText>
        </w:r>
      </w:del>
    </w:p>
    <w:p w14:paraId="3952E291" w14:textId="77777777" w:rsidR="0006545A" w:rsidRDefault="0006545A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</w:rPr>
        <w:pPrChange w:id="422" w:author="Rogerio Wilson Lelis Caixeta" w:date="2021-08-31T09:04:00Z">
          <w:pPr>
            <w:pStyle w:val="Corpodetexto2"/>
            <w:numPr>
              <w:numId w:val="22"/>
            </w:numPr>
            <w:ind w:left="1701" w:hanging="360"/>
            <w:contextualSpacing/>
            <w:jc w:val="both"/>
          </w:pPr>
        </w:pPrChange>
      </w:pPr>
      <w:r w:rsidRPr="00965A2E">
        <w:rPr>
          <w:rFonts w:ascii="Arial" w:hAnsi="Arial" w:cs="Arial"/>
        </w:rPr>
        <w:t>Os contratos de locação do Bar/Restaurante deverão contemplar descontos e promoções permanentes aos proprietários.</w:t>
      </w:r>
    </w:p>
    <w:p w14:paraId="3BCAB183" w14:textId="77777777" w:rsidR="0006545A" w:rsidRPr="00965A2E" w:rsidRDefault="0006545A" w:rsidP="00986BED">
      <w:pPr>
        <w:spacing w:after="0" w:line="240" w:lineRule="auto"/>
        <w:ind w:left="0"/>
        <w:rPr>
          <w:rFonts w:ascii="Arial" w:hAnsi="Arial" w:cs="Arial"/>
          <w:i/>
          <w:sz w:val="12"/>
        </w:rPr>
      </w:pPr>
    </w:p>
    <w:p w14:paraId="6A08CA73" w14:textId="77777777" w:rsidR="0006545A" w:rsidRPr="007825F0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</w:rPr>
      </w:pPr>
      <w:r w:rsidRPr="007825F0">
        <w:rPr>
          <w:rFonts w:ascii="Arial" w:hAnsi="Arial" w:cs="Arial"/>
          <w:szCs w:val="24"/>
        </w:rPr>
        <w:t>A</w:t>
      </w:r>
      <w:del w:id="423" w:author="TIAGO" w:date="2021-09-08T20:52:00Z">
        <w:r w:rsidRPr="007825F0" w:rsidDel="00B426F8">
          <w:rPr>
            <w:rFonts w:ascii="Arial" w:hAnsi="Arial" w:cs="Arial"/>
            <w:szCs w:val="24"/>
          </w:rPr>
          <w:delText>s</w:delText>
        </w:r>
      </w:del>
      <w:r w:rsidRPr="007825F0">
        <w:rPr>
          <w:rFonts w:ascii="Arial" w:hAnsi="Arial" w:cs="Arial"/>
          <w:szCs w:val="24"/>
        </w:rPr>
        <w:t xml:space="preserve"> área</w:t>
      </w:r>
      <w:del w:id="424" w:author="TIAGO" w:date="2021-09-08T20:52:00Z">
        <w:r w:rsidRPr="007825F0" w:rsidDel="00B426F8">
          <w:rPr>
            <w:rFonts w:ascii="Arial" w:hAnsi="Arial" w:cs="Arial"/>
            <w:szCs w:val="24"/>
          </w:rPr>
          <w:delText>s</w:delText>
        </w:r>
      </w:del>
      <w:r w:rsidRPr="007825F0">
        <w:rPr>
          <w:rFonts w:ascii="Arial" w:hAnsi="Arial" w:cs="Arial"/>
          <w:szCs w:val="24"/>
        </w:rPr>
        <w:t xml:space="preserve"> </w:t>
      </w:r>
      <w:r w:rsidRPr="00B426F8">
        <w:rPr>
          <w:rFonts w:ascii="Arial" w:hAnsi="Arial" w:cs="Arial"/>
          <w:i/>
          <w:szCs w:val="24"/>
          <w:rPrChange w:id="425" w:author="TIAGO" w:date="2021-09-08T20:51:00Z">
            <w:rPr>
              <w:rFonts w:ascii="Arial" w:hAnsi="Arial" w:cs="Arial"/>
              <w:szCs w:val="24"/>
            </w:rPr>
          </w:rPrChange>
        </w:rPr>
        <w:t>gourmet</w:t>
      </w:r>
      <w:r w:rsidRPr="007825F0">
        <w:rPr>
          <w:rFonts w:ascii="Arial" w:hAnsi="Arial" w:cs="Arial"/>
          <w:szCs w:val="24"/>
        </w:rPr>
        <w:t xml:space="preserve"> (churrasqueiras) da área de lazer do </w:t>
      </w:r>
      <w:ins w:id="426" w:author="Rogerio Wilson Lelis Caixeta" w:date="2021-08-31T09:06:00Z">
        <w:r w:rsidRPr="009E7D25">
          <w:rPr>
            <w:rFonts w:ascii="Arial" w:hAnsi="Arial" w:cs="Arial"/>
            <w:rPrChange w:id="427" w:author="TIAGO" w:date="2021-09-08T20:50:00Z">
              <w:rPr>
                <w:rFonts w:ascii="Arial" w:hAnsi="Arial" w:cs="Arial"/>
                <w:highlight w:val="yellow"/>
              </w:rPr>
            </w:rPrChange>
          </w:rPr>
          <w:t xml:space="preserve">Condomínio </w:t>
        </w:r>
      </w:ins>
      <w:ins w:id="428" w:author="Rogerio Wilson Lelis Caixeta" w:date="2021-08-31T09:38:00Z">
        <w:r w:rsidRPr="009E7D25">
          <w:rPr>
            <w:rFonts w:ascii="Arial" w:hAnsi="Arial" w:cs="Arial"/>
            <w:rPrChange w:id="429" w:author="TIAGO" w:date="2021-09-08T20:50:00Z">
              <w:rPr>
                <w:rFonts w:ascii="Arial" w:hAnsi="Arial" w:cs="Arial"/>
                <w:highlight w:val="yellow"/>
              </w:rPr>
            </w:rPrChange>
          </w:rPr>
          <w:t xml:space="preserve">Residencial </w:t>
        </w:r>
      </w:ins>
      <w:ins w:id="430" w:author="Rogerio Wilson Lelis Caixeta" w:date="2021-08-31T09:06:00Z">
        <w:r w:rsidRPr="009E7D25">
          <w:rPr>
            <w:rFonts w:ascii="Arial" w:hAnsi="Arial" w:cs="Arial"/>
            <w:rPrChange w:id="431" w:author="TIAGO" w:date="2021-09-08T20:50:00Z">
              <w:rPr>
                <w:rFonts w:ascii="Arial" w:hAnsi="Arial" w:cs="Arial"/>
                <w:highlight w:val="yellow"/>
              </w:rPr>
            </w:rPrChange>
          </w:rPr>
          <w:t xml:space="preserve">Village </w:t>
        </w:r>
        <w:proofErr w:type="spellStart"/>
        <w:r w:rsidRPr="009E7D25">
          <w:rPr>
            <w:rFonts w:ascii="Arial" w:hAnsi="Arial" w:cs="Arial"/>
            <w:rPrChange w:id="432" w:author="TIAGO" w:date="2021-09-08T20:50:00Z">
              <w:rPr>
                <w:rFonts w:ascii="Arial" w:hAnsi="Arial" w:cs="Arial"/>
                <w:highlight w:val="yellow"/>
              </w:rPr>
            </w:rPrChange>
          </w:rPr>
          <w:t>Thermas</w:t>
        </w:r>
        <w:proofErr w:type="spellEnd"/>
        <w:r w:rsidRPr="009E7D25">
          <w:rPr>
            <w:rFonts w:ascii="Arial" w:hAnsi="Arial" w:cs="Arial"/>
            <w:rPrChange w:id="433" w:author="TIAGO" w:date="2021-09-08T20:50:00Z">
              <w:rPr>
                <w:rFonts w:ascii="Arial" w:hAnsi="Arial" w:cs="Arial"/>
                <w:highlight w:val="yellow"/>
              </w:rPr>
            </w:rPrChange>
          </w:rPr>
          <w:t xml:space="preserve"> das Caldas</w:t>
        </w:r>
      </w:ins>
      <w:del w:id="434" w:author="Rogerio Wilson Lelis Caixeta" w:date="2021-08-31T09:06:00Z">
        <w:r w:rsidRPr="007825F0" w:rsidDel="00264D4C">
          <w:rPr>
            <w:rFonts w:ascii="Arial" w:hAnsi="Arial" w:cs="Arial"/>
            <w:szCs w:val="24"/>
          </w:rPr>
          <w:delText>Condomínio Village Thermas</w:delText>
        </w:r>
      </w:del>
      <w:r w:rsidRPr="007825F0">
        <w:rPr>
          <w:rFonts w:ascii="Arial" w:hAnsi="Arial" w:cs="Arial"/>
          <w:szCs w:val="24"/>
        </w:rPr>
        <w:t>, ficarão à disposição do proprietário a partir das 09:00h até o fechamento da área de lazer;</w:t>
      </w:r>
    </w:p>
    <w:p w14:paraId="6E4B9223" w14:textId="77777777" w:rsidR="0006545A" w:rsidRPr="003432D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b/>
          <w:sz w:val="14"/>
        </w:rPr>
      </w:pPr>
    </w:p>
    <w:p w14:paraId="64324C49" w14:textId="77777777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7825F0">
        <w:rPr>
          <w:rFonts w:ascii="Arial" w:hAnsi="Arial" w:cs="Arial"/>
          <w:szCs w:val="24"/>
        </w:rPr>
        <w:t>O proprietário, que reservar, deverá ocupar o espaço gourmet até às 11:30h caso não ocupe, o espaço será cedido a o</w:t>
      </w:r>
      <w:r>
        <w:rPr>
          <w:rFonts w:ascii="Arial" w:hAnsi="Arial" w:cs="Arial"/>
          <w:szCs w:val="24"/>
        </w:rPr>
        <w:t>utro proprietário que solicitar;</w:t>
      </w:r>
    </w:p>
    <w:p w14:paraId="78A58B38" w14:textId="77777777" w:rsidR="0006545A" w:rsidRPr="003432D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 w:val="16"/>
          <w:szCs w:val="24"/>
        </w:rPr>
      </w:pPr>
    </w:p>
    <w:p w14:paraId="01DAE978" w14:textId="210960CA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Somente proprietários poderão reservar </w:t>
      </w:r>
      <w:ins w:id="435" w:author="TIAGO" w:date="2021-09-08T20:52:00Z">
        <w:r w:rsidR="00B426F8">
          <w:rPr>
            <w:rFonts w:ascii="Arial" w:hAnsi="Arial" w:cs="Arial"/>
            <w:szCs w:val="24"/>
          </w:rPr>
          <w:t>o espaço</w:t>
        </w:r>
      </w:ins>
      <w:ins w:id="436" w:author="TIAGO" w:date="2021-09-08T20:51:00Z">
        <w:r w:rsidR="00B426F8">
          <w:rPr>
            <w:rFonts w:ascii="Arial" w:hAnsi="Arial" w:cs="Arial"/>
            <w:szCs w:val="24"/>
          </w:rPr>
          <w:t xml:space="preserve"> </w:t>
        </w:r>
      </w:ins>
      <w:del w:id="437" w:author="TIAGO" w:date="2021-09-08T20:51:00Z">
        <w:r w:rsidDel="00B426F8">
          <w:rPr>
            <w:rFonts w:ascii="Arial" w:hAnsi="Arial" w:cs="Arial"/>
            <w:szCs w:val="24"/>
          </w:rPr>
          <w:delText xml:space="preserve">o espaço </w:delText>
        </w:r>
      </w:del>
      <w:proofErr w:type="spellStart"/>
      <w:r w:rsidRPr="00965A2E">
        <w:rPr>
          <w:rFonts w:ascii="Arial" w:hAnsi="Arial" w:cs="Arial"/>
          <w:i/>
          <w:szCs w:val="24"/>
        </w:rPr>
        <w:t>goumert</w:t>
      </w:r>
      <w:proofErr w:type="spellEnd"/>
      <w:r>
        <w:rPr>
          <w:rFonts w:ascii="Arial" w:hAnsi="Arial" w:cs="Arial"/>
          <w:szCs w:val="24"/>
        </w:rPr>
        <w:t xml:space="preserve"> (churrasqueiras), e sendo apenas 01 (uma) por unidade;</w:t>
      </w:r>
    </w:p>
    <w:p w14:paraId="463B5977" w14:textId="77777777" w:rsidR="0006545A" w:rsidRPr="003432DA" w:rsidRDefault="0006545A" w:rsidP="00986BED">
      <w:pPr>
        <w:spacing w:after="0" w:line="240" w:lineRule="auto"/>
        <w:ind w:left="0"/>
        <w:rPr>
          <w:rFonts w:ascii="Arial" w:hAnsi="Arial" w:cs="Arial"/>
          <w:sz w:val="14"/>
          <w:szCs w:val="24"/>
        </w:rPr>
      </w:pPr>
    </w:p>
    <w:p w14:paraId="6DE3FEE6" w14:textId="77777777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 r</w:t>
      </w:r>
      <w:r w:rsidRPr="00477F3A">
        <w:rPr>
          <w:rFonts w:ascii="Arial" w:hAnsi="Arial" w:cs="Arial"/>
          <w:szCs w:val="24"/>
        </w:rPr>
        <w:t xml:space="preserve">eservas </w:t>
      </w:r>
      <w:r>
        <w:rPr>
          <w:rFonts w:ascii="Arial" w:hAnsi="Arial" w:cs="Arial"/>
          <w:szCs w:val="24"/>
        </w:rPr>
        <w:t>devem ser feitas</w:t>
      </w:r>
      <w:r w:rsidRPr="00477F3A">
        <w:rPr>
          <w:rFonts w:ascii="Arial" w:hAnsi="Arial" w:cs="Arial"/>
          <w:szCs w:val="24"/>
        </w:rPr>
        <w:t xml:space="preserve"> presencialmente, através do proprietário e/ou dependente direto (esposo</w:t>
      </w:r>
      <w:r>
        <w:rPr>
          <w:rFonts w:ascii="Arial" w:hAnsi="Arial" w:cs="Arial"/>
          <w:szCs w:val="24"/>
        </w:rPr>
        <w:t>) (a) e filhos);</w:t>
      </w:r>
    </w:p>
    <w:p w14:paraId="5EB6B823" w14:textId="77777777" w:rsidR="0006545A" w:rsidRPr="003432DA" w:rsidRDefault="0006545A" w:rsidP="00986BED">
      <w:pPr>
        <w:spacing w:after="0" w:line="240" w:lineRule="auto"/>
        <w:ind w:left="0"/>
        <w:rPr>
          <w:rFonts w:ascii="Arial" w:hAnsi="Arial" w:cs="Arial"/>
          <w:sz w:val="16"/>
          <w:szCs w:val="24"/>
        </w:rPr>
      </w:pPr>
    </w:p>
    <w:p w14:paraId="22C2F6DA" w14:textId="77777777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Fica liberado ao proprietário ocupante do espaço gourmet, transportar em ATÉ 02 (DUAS) caixas térmicas de até 32 litros com ou sem alça, contendo 48 (quarenta e oito) latas de cerveja, 04 (quatro) garrafas pet de refrigerante e/ou suco;</w:t>
      </w:r>
    </w:p>
    <w:p w14:paraId="2C84BE65" w14:textId="77777777" w:rsidR="0006545A" w:rsidRPr="003432D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 w:val="14"/>
          <w:szCs w:val="24"/>
        </w:rPr>
      </w:pPr>
    </w:p>
    <w:p w14:paraId="7B89012E" w14:textId="091F50E9" w:rsidR="0006545A" w:rsidRDefault="0006545A" w:rsidP="00986BED">
      <w:pPr>
        <w:pStyle w:val="PargrafodaLista"/>
        <w:numPr>
          <w:ilvl w:val="0"/>
          <w:numId w:val="23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Na entrada, as caixas receberão um lacre, o qual não poderá ser removido, durante a permanência na área gourmet, não podendo ser reabastecida em hipótese alguma</w:t>
      </w:r>
      <w:del w:id="438" w:author="TIAGO" w:date="2021-09-08T20:54:00Z">
        <w:r w:rsidRPr="00930C0D" w:rsidDel="00B426F8">
          <w:rPr>
            <w:rFonts w:ascii="Arial" w:hAnsi="Arial" w:cs="Arial"/>
            <w:szCs w:val="24"/>
          </w:rPr>
          <w:delText>,</w:delText>
        </w:r>
      </w:del>
      <w:ins w:id="439" w:author="Fernandes" w:date="2021-08-31T16:25:00Z">
        <w:del w:id="440" w:author="TIAGO" w:date="2021-09-08T20:54:00Z">
          <w:r w:rsidDel="00B426F8">
            <w:rPr>
              <w:rFonts w:ascii="Arial" w:hAnsi="Arial" w:cs="Arial"/>
              <w:szCs w:val="24"/>
            </w:rPr>
            <w:delText xml:space="preserve"> (acaba com o vai-e-vem na portaria da Área de Lazer. E se retirar o lacre perde o direito de uso novamente</w:delText>
          </w:r>
        </w:del>
        <w:r>
          <w:rPr>
            <w:rFonts w:ascii="Arial" w:hAnsi="Arial" w:cs="Arial"/>
            <w:szCs w:val="24"/>
          </w:rPr>
          <w:t>.</w:t>
        </w:r>
      </w:ins>
    </w:p>
    <w:p w14:paraId="51FF2F68" w14:textId="77777777" w:rsidR="0006545A" w:rsidRPr="0032549B" w:rsidRDefault="0006545A" w:rsidP="0032549B">
      <w:pPr>
        <w:pStyle w:val="PargrafodaLista"/>
        <w:rPr>
          <w:rFonts w:ascii="Arial" w:hAnsi="Arial" w:cs="Arial"/>
          <w:szCs w:val="24"/>
        </w:rPr>
      </w:pPr>
    </w:p>
    <w:p w14:paraId="45CA7FA0" w14:textId="77777777" w:rsidR="0006545A" w:rsidRPr="00930C0D" w:rsidRDefault="0006545A" w:rsidP="0032549B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048EE49C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441" w:name="_Toc76817339"/>
      <w:r>
        <w:rPr>
          <w:rFonts w:ascii="Arial" w:hAnsi="Arial" w:cs="Arial"/>
          <w:szCs w:val="24"/>
        </w:rPr>
        <w:t>CAPÍTULO X - Do Uso d</w:t>
      </w:r>
      <w:r w:rsidRPr="00317E14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Espaço Flamboyant</w:t>
      </w:r>
      <w:bookmarkEnd w:id="441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8E4F316" w14:textId="77777777" w:rsidR="0006545A" w:rsidRDefault="0006545A" w:rsidP="00986BED">
      <w:pPr>
        <w:spacing w:after="0" w:line="240" w:lineRule="auto"/>
        <w:rPr>
          <w:rFonts w:ascii="Arial" w:hAnsi="Arial" w:cs="Arial"/>
          <w:color w:val="FF0000"/>
          <w:szCs w:val="24"/>
        </w:rPr>
      </w:pPr>
    </w:p>
    <w:p w14:paraId="024E7899" w14:textId="7777777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965A2E">
        <w:rPr>
          <w:rFonts w:ascii="Arial" w:hAnsi="Arial" w:cs="Arial"/>
          <w:szCs w:val="24"/>
        </w:rPr>
        <w:t xml:space="preserve">O Espaço Flamboyant do </w:t>
      </w:r>
      <w:r w:rsidRPr="00B426F8">
        <w:rPr>
          <w:rFonts w:ascii="Arial" w:hAnsi="Arial" w:cs="Arial"/>
          <w:szCs w:val="24"/>
        </w:rPr>
        <w:t xml:space="preserve">Condomínio </w:t>
      </w:r>
      <w:ins w:id="442" w:author="Rogerio Wilson Lelis Caixeta" w:date="2021-08-31T09:38:00Z">
        <w:r w:rsidRPr="00B426F8">
          <w:rPr>
            <w:rFonts w:ascii="Arial" w:hAnsi="Arial" w:cs="Arial"/>
            <w:szCs w:val="24"/>
          </w:rPr>
          <w:t xml:space="preserve">Residencial </w:t>
        </w:r>
      </w:ins>
      <w:r w:rsidRPr="00B426F8">
        <w:rPr>
          <w:rFonts w:ascii="Arial" w:hAnsi="Arial" w:cs="Arial"/>
          <w:szCs w:val="24"/>
        </w:rPr>
        <w:t xml:space="preserve">Village </w:t>
      </w:r>
      <w:del w:id="443" w:author="Rogerio Wilson Lelis Caixeta" w:date="2021-08-31T09:07:00Z">
        <w:r w:rsidRPr="00B426F8">
          <w:rPr>
            <w:rFonts w:ascii="Arial" w:hAnsi="Arial" w:cs="Arial"/>
            <w:szCs w:val="24"/>
          </w:rPr>
          <w:delText>Thermas</w:delText>
        </w:r>
      </w:del>
      <w:proofErr w:type="spellStart"/>
      <w:ins w:id="444" w:author="Rogerio Wilson Lelis Caixeta" w:date="2021-08-31T09:07:00Z">
        <w:r w:rsidRPr="00B426F8">
          <w:rPr>
            <w:rFonts w:ascii="Arial" w:hAnsi="Arial" w:cs="Arial"/>
            <w:rPrChange w:id="445" w:author="TIAGO" w:date="2021-09-08T20:54:00Z">
              <w:rPr>
                <w:rFonts w:ascii="Arial" w:hAnsi="Arial" w:cs="Arial"/>
                <w:highlight w:val="yellow"/>
              </w:rPr>
            </w:rPrChange>
          </w:rPr>
          <w:t>Thermas</w:t>
        </w:r>
        <w:proofErr w:type="spellEnd"/>
        <w:r w:rsidRPr="00B426F8">
          <w:rPr>
            <w:rFonts w:ascii="Arial" w:hAnsi="Arial" w:cs="Arial"/>
            <w:rPrChange w:id="446" w:author="TIAGO" w:date="2021-09-08T20:54:00Z">
              <w:rPr>
                <w:rFonts w:ascii="Arial" w:hAnsi="Arial" w:cs="Arial"/>
                <w:highlight w:val="yellow"/>
              </w:rPr>
            </w:rPrChange>
          </w:rPr>
          <w:t xml:space="preserve"> das Caldas</w:t>
        </w:r>
      </w:ins>
      <w:r w:rsidRPr="00B426F8">
        <w:rPr>
          <w:rFonts w:ascii="Arial" w:hAnsi="Arial" w:cs="Arial"/>
          <w:szCs w:val="24"/>
        </w:rPr>
        <w:t>, ficarão à disposição dos proprietários a partir das 09h até às 23h</w:t>
      </w:r>
      <w:ins w:id="447" w:author="Rogerio Wilson Lelis Caixeta" w:date="2021-08-31T09:07:00Z">
        <w:r w:rsidRPr="00B426F8">
          <w:rPr>
            <w:rFonts w:ascii="Arial" w:hAnsi="Arial" w:cs="Arial"/>
            <w:szCs w:val="24"/>
          </w:rPr>
          <w:t xml:space="preserve">, </w:t>
        </w:r>
        <w:r w:rsidRPr="00B426F8">
          <w:rPr>
            <w:rFonts w:ascii="Arial" w:hAnsi="Arial" w:cs="Arial"/>
            <w:rPrChange w:id="448" w:author="TIAGO" w:date="2021-09-08T20:54:00Z">
              <w:rPr>
                <w:rFonts w:ascii="Arial" w:hAnsi="Arial" w:cs="Arial"/>
                <w:b/>
                <w:highlight w:val="yellow"/>
              </w:rPr>
            </w:rPrChange>
          </w:rPr>
          <w:t>respeitando a convenção, este regimento interno e a legislação vigente</w:t>
        </w:r>
      </w:ins>
      <w:r w:rsidRPr="00965A2E">
        <w:rPr>
          <w:rFonts w:ascii="Arial" w:hAnsi="Arial" w:cs="Arial"/>
          <w:szCs w:val="24"/>
        </w:rPr>
        <w:t>;</w:t>
      </w:r>
    </w:p>
    <w:p w14:paraId="177544C0" w14:textId="77777777" w:rsidR="0006545A" w:rsidRPr="00965A2E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</w:rPr>
      </w:pPr>
    </w:p>
    <w:p w14:paraId="08DB31F4" w14:textId="6DDA00A1" w:rsidR="0006545A" w:rsidRPr="00965A2E" w:rsidRDefault="0006545A" w:rsidP="00986BED">
      <w:pPr>
        <w:pStyle w:val="PargrafodaLista"/>
        <w:numPr>
          <w:ilvl w:val="0"/>
          <w:numId w:val="24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>O proprietário que reservar</w:t>
      </w:r>
      <w:ins w:id="449" w:author="TIAGO" w:date="2021-09-08T20:59:00Z">
        <w:r w:rsidR="00B426F8">
          <w:rPr>
            <w:rFonts w:ascii="Arial" w:hAnsi="Arial" w:cs="Arial"/>
            <w:szCs w:val="24"/>
          </w:rPr>
          <w:t xml:space="preserve"> </w:t>
        </w:r>
      </w:ins>
      <w:del w:id="450" w:author="TIAGO" w:date="2021-09-08T20:59:00Z">
        <w:r w:rsidRPr="00965A2E" w:rsidDel="00B426F8">
          <w:rPr>
            <w:rFonts w:ascii="Arial" w:hAnsi="Arial" w:cs="Arial"/>
            <w:szCs w:val="24"/>
          </w:rPr>
          <w:delText xml:space="preserve">, deverá ocupar </w:delText>
        </w:r>
      </w:del>
      <w:r w:rsidRPr="00965A2E">
        <w:rPr>
          <w:rFonts w:ascii="Arial" w:hAnsi="Arial" w:cs="Arial"/>
          <w:szCs w:val="24"/>
        </w:rPr>
        <w:t xml:space="preserve">o espaço </w:t>
      </w:r>
      <w:del w:id="451" w:author="TIAGO" w:date="2021-09-08T20:59:00Z">
        <w:r w:rsidRPr="00965A2E" w:rsidDel="00B426F8">
          <w:rPr>
            <w:rFonts w:ascii="Arial" w:hAnsi="Arial" w:cs="Arial"/>
            <w:szCs w:val="24"/>
          </w:rPr>
          <w:delText>será responsável por limpá-lo</w:delText>
        </w:r>
      </w:del>
      <w:ins w:id="452" w:author="TIAGO" w:date="2021-09-08T20:59:00Z">
        <w:r w:rsidR="00B426F8">
          <w:rPr>
            <w:rFonts w:ascii="Arial" w:hAnsi="Arial" w:cs="Arial"/>
            <w:szCs w:val="24"/>
          </w:rPr>
          <w:t>deverá</w:t>
        </w:r>
      </w:ins>
      <w:del w:id="453" w:author="TIAGO" w:date="2021-09-08T20:59:00Z">
        <w:r w:rsidRPr="00965A2E" w:rsidDel="00B426F8">
          <w:rPr>
            <w:rFonts w:ascii="Arial" w:hAnsi="Arial" w:cs="Arial"/>
            <w:szCs w:val="24"/>
          </w:rPr>
          <w:delText xml:space="preserve"> e</w:delText>
        </w:r>
      </w:del>
      <w:r w:rsidRPr="00965A2E">
        <w:rPr>
          <w:rFonts w:ascii="Arial" w:hAnsi="Arial" w:cs="Arial"/>
          <w:szCs w:val="24"/>
        </w:rPr>
        <w:t xml:space="preserve"> </w:t>
      </w:r>
      <w:r w:rsidRPr="00B426F8">
        <w:rPr>
          <w:rFonts w:ascii="Arial" w:hAnsi="Arial" w:cs="Arial"/>
          <w:color w:val="auto"/>
          <w:szCs w:val="24"/>
          <w:rPrChange w:id="454" w:author="TIAGO" w:date="2021-09-08T20:59:00Z">
            <w:rPr>
              <w:rFonts w:ascii="Arial" w:hAnsi="Arial" w:cs="Arial"/>
              <w:szCs w:val="24"/>
            </w:rPr>
          </w:rPrChange>
        </w:rPr>
        <w:t>entreg</w:t>
      </w:r>
      <w:ins w:id="455" w:author="Fernandes" w:date="2021-08-31T16:26:00Z">
        <w:r w:rsidRPr="00B426F8">
          <w:rPr>
            <w:rFonts w:ascii="Arial" w:hAnsi="Arial" w:cs="Arial"/>
            <w:color w:val="auto"/>
            <w:szCs w:val="24"/>
            <w:rPrChange w:id="456" w:author="TIAGO" w:date="2021-09-08T20:59:00Z">
              <w:rPr>
                <w:rFonts w:ascii="Arial" w:hAnsi="Arial" w:cs="Arial"/>
                <w:szCs w:val="24"/>
              </w:rPr>
            </w:rPrChange>
          </w:rPr>
          <w:t>á</w:t>
        </w:r>
      </w:ins>
      <w:del w:id="457" w:author="Fernandes" w:date="2021-08-31T16:26:00Z">
        <w:r w:rsidRPr="00B426F8">
          <w:rPr>
            <w:rFonts w:ascii="Arial" w:hAnsi="Arial" w:cs="Arial"/>
            <w:color w:val="auto"/>
            <w:szCs w:val="24"/>
            <w:rPrChange w:id="458" w:author="TIAGO" w:date="2021-09-08T20:59:00Z">
              <w:rPr>
                <w:rFonts w:ascii="Arial" w:hAnsi="Arial" w:cs="Arial"/>
                <w:szCs w:val="24"/>
              </w:rPr>
            </w:rPrChange>
          </w:rPr>
          <w:delText>a</w:delText>
        </w:r>
      </w:del>
      <w:r w:rsidRPr="00B426F8">
        <w:rPr>
          <w:rFonts w:ascii="Arial" w:hAnsi="Arial" w:cs="Arial"/>
          <w:color w:val="auto"/>
          <w:szCs w:val="24"/>
          <w:rPrChange w:id="459" w:author="TIAGO" w:date="2021-09-08T20:59:00Z">
            <w:rPr>
              <w:rFonts w:ascii="Arial" w:hAnsi="Arial" w:cs="Arial"/>
              <w:szCs w:val="24"/>
            </w:rPr>
          </w:rPrChange>
        </w:rPr>
        <w:t xml:space="preserve">-lo </w:t>
      </w:r>
      <w:r w:rsidRPr="00965A2E">
        <w:rPr>
          <w:rFonts w:ascii="Arial" w:hAnsi="Arial" w:cs="Arial"/>
          <w:szCs w:val="24"/>
        </w:rPr>
        <w:t>limpo.</w:t>
      </w:r>
    </w:p>
    <w:p w14:paraId="5C180A99" w14:textId="77777777" w:rsidR="0006545A" w:rsidRPr="00965A2E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215B68D3" w14:textId="77777777" w:rsidR="0006545A" w:rsidRPr="00965A2E" w:rsidRDefault="0006545A" w:rsidP="00986BED">
      <w:pPr>
        <w:pStyle w:val="PargrafodaLista"/>
        <w:numPr>
          <w:ilvl w:val="0"/>
          <w:numId w:val="24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Somente proprietários poderão reservar o espaço, 01 (uma) vez no mês, </w:t>
      </w:r>
      <w:r w:rsidRPr="00965A2E">
        <w:rPr>
          <w:rFonts w:ascii="Arial" w:hAnsi="Arial" w:cs="Arial"/>
          <w:color w:val="auto"/>
          <w:szCs w:val="24"/>
        </w:rPr>
        <w:t>conforme disponibilidade de agenda da administração;</w:t>
      </w:r>
    </w:p>
    <w:p w14:paraId="4AD126F1" w14:textId="77777777" w:rsidR="0006545A" w:rsidRPr="00965A2E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54CFBF8B" w14:textId="77777777" w:rsidR="0006545A" w:rsidRPr="00965A2E" w:rsidRDefault="0006545A" w:rsidP="00986BED">
      <w:pPr>
        <w:pStyle w:val="PargrafodaLista"/>
        <w:numPr>
          <w:ilvl w:val="0"/>
          <w:numId w:val="24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>As reservas devem ser feitas presencialmente, através do proprietário e/ou dependente direto (esposo) (a) e filhos).</w:t>
      </w:r>
    </w:p>
    <w:p w14:paraId="40F42916" w14:textId="77777777" w:rsidR="0006545A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71D918EA" w14:textId="77777777" w:rsidR="0006545A" w:rsidRPr="00317E14" w:rsidRDefault="0006545A" w:rsidP="00986BED">
      <w:pPr>
        <w:pStyle w:val="Ttulo1"/>
        <w:spacing w:after="0" w:line="240" w:lineRule="auto"/>
        <w:ind w:left="440" w:right="0"/>
        <w:rPr>
          <w:rFonts w:ascii="Arial" w:hAnsi="Arial" w:cs="Arial"/>
          <w:szCs w:val="24"/>
        </w:rPr>
      </w:pPr>
      <w:bookmarkStart w:id="460" w:name="_Toc76817340"/>
      <w:r>
        <w:rPr>
          <w:rFonts w:ascii="Arial" w:hAnsi="Arial" w:cs="Arial"/>
          <w:szCs w:val="24"/>
        </w:rPr>
        <w:t>CAPÍTULO XI - Das R</w:t>
      </w:r>
      <w:r w:rsidRPr="00317E14">
        <w:rPr>
          <w:rFonts w:ascii="Arial" w:hAnsi="Arial" w:cs="Arial"/>
          <w:szCs w:val="24"/>
        </w:rPr>
        <w:t>esponsabi</w:t>
      </w:r>
      <w:r>
        <w:rPr>
          <w:rFonts w:ascii="Arial" w:hAnsi="Arial" w:cs="Arial"/>
          <w:szCs w:val="24"/>
        </w:rPr>
        <w:t>lidades p</w:t>
      </w:r>
      <w:r w:rsidRPr="00317E14">
        <w:rPr>
          <w:rFonts w:ascii="Arial" w:hAnsi="Arial" w:cs="Arial"/>
          <w:szCs w:val="24"/>
        </w:rPr>
        <w:t xml:space="preserve">elo </w:t>
      </w:r>
      <w:r>
        <w:rPr>
          <w:rFonts w:ascii="Arial" w:hAnsi="Arial" w:cs="Arial"/>
          <w:szCs w:val="24"/>
        </w:rPr>
        <w:t>Uso das P</w:t>
      </w:r>
      <w:r w:rsidRPr="00317E14">
        <w:rPr>
          <w:rFonts w:ascii="Arial" w:hAnsi="Arial" w:cs="Arial"/>
          <w:szCs w:val="24"/>
        </w:rPr>
        <w:t xml:space="preserve">iscinas e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emais</w:t>
      </w:r>
      <w:bookmarkEnd w:id="460"/>
    </w:p>
    <w:p w14:paraId="309DC6BD" w14:textId="77777777" w:rsidR="0006545A" w:rsidRPr="00317E14" w:rsidRDefault="0006545A" w:rsidP="00986BE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40" w:lineRule="auto"/>
        <w:ind w:left="430"/>
        <w:jc w:val="center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Benfeitorias </w:t>
      </w:r>
      <w:r>
        <w:rPr>
          <w:rFonts w:ascii="Arial" w:hAnsi="Arial" w:cs="Arial"/>
          <w:b/>
          <w:szCs w:val="24"/>
        </w:rPr>
        <w:t>E</w:t>
      </w:r>
      <w:r w:rsidRPr="00317E14">
        <w:rPr>
          <w:rFonts w:ascii="Arial" w:hAnsi="Arial" w:cs="Arial"/>
          <w:b/>
          <w:szCs w:val="24"/>
        </w:rPr>
        <w:t xml:space="preserve">xistentes no </w:t>
      </w:r>
      <w:r>
        <w:rPr>
          <w:rFonts w:ascii="Arial" w:hAnsi="Arial" w:cs="Arial"/>
          <w:b/>
          <w:szCs w:val="24"/>
        </w:rPr>
        <w:t>C</w:t>
      </w:r>
      <w:r w:rsidRPr="00317E14">
        <w:rPr>
          <w:rFonts w:ascii="Arial" w:hAnsi="Arial" w:cs="Arial"/>
          <w:b/>
          <w:szCs w:val="24"/>
        </w:rPr>
        <w:t xml:space="preserve">ondomínio e no </w:t>
      </w:r>
      <w:r>
        <w:rPr>
          <w:rFonts w:ascii="Arial" w:hAnsi="Arial" w:cs="Arial"/>
          <w:b/>
          <w:szCs w:val="24"/>
        </w:rPr>
        <w:t>C</w:t>
      </w:r>
      <w:r w:rsidRPr="00317E14">
        <w:rPr>
          <w:rFonts w:ascii="Arial" w:hAnsi="Arial" w:cs="Arial"/>
          <w:b/>
          <w:szCs w:val="24"/>
        </w:rPr>
        <w:t xml:space="preserve">omplexo de </w:t>
      </w:r>
      <w:r>
        <w:rPr>
          <w:rFonts w:ascii="Arial" w:hAnsi="Arial" w:cs="Arial"/>
          <w:b/>
          <w:szCs w:val="24"/>
        </w:rPr>
        <w:t>L</w:t>
      </w:r>
      <w:r w:rsidRPr="00317E14">
        <w:rPr>
          <w:rFonts w:ascii="Arial" w:hAnsi="Arial" w:cs="Arial"/>
          <w:b/>
          <w:szCs w:val="24"/>
        </w:rPr>
        <w:t>azer</w:t>
      </w:r>
    </w:p>
    <w:p w14:paraId="2FDE12B5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75807F9E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Exclui-se qualquer responsabilidade do Condomínio, direta ou indiretamente, pela ocorrência decorrente de uso indevido das unidades integrantes do Condomínio</w:t>
      </w:r>
      <w:ins w:id="461" w:author="Rogerio Wilson Lelis Caixeta" w:date="2021-08-31T09:08:00Z">
        <w:r>
          <w:rPr>
            <w:rFonts w:ascii="Arial" w:hAnsi="Arial" w:cs="Arial"/>
            <w:szCs w:val="24"/>
          </w:rPr>
          <w:t>,</w:t>
        </w:r>
      </w:ins>
      <w:r w:rsidRPr="00317E14">
        <w:rPr>
          <w:rFonts w:ascii="Arial" w:hAnsi="Arial" w:cs="Arial"/>
          <w:szCs w:val="24"/>
        </w:rPr>
        <w:t xml:space="preserve"> </w:t>
      </w:r>
      <w:ins w:id="462" w:author="Rogerio Wilson Lelis Caixeta" w:date="2021-08-31T09:08:00Z">
        <w:r w:rsidRPr="00B426F8">
          <w:rPr>
            <w:rFonts w:ascii="Arial" w:hAnsi="Arial" w:cs="Arial"/>
            <w:rPrChange w:id="463" w:author="TIAGO" w:date="2021-09-08T21:00:00Z">
              <w:rPr>
                <w:rFonts w:ascii="Arial" w:hAnsi="Arial" w:cs="Arial"/>
                <w:highlight w:val="yellow"/>
              </w:rPr>
            </w:rPrChange>
          </w:rPr>
          <w:t xml:space="preserve">do uso das áreas comuns e do complexo de lazer, salvo quando a ocorrência ter sido provocada por ação da </w:t>
        </w:r>
      </w:ins>
      <w:del w:id="464" w:author="Rogerio Wilson Lelis Caixeta" w:date="2021-08-31T09:08:00Z">
        <w:r w:rsidRPr="00B426F8" w:rsidDel="00264D4C">
          <w:rPr>
            <w:rFonts w:ascii="Arial" w:hAnsi="Arial" w:cs="Arial"/>
            <w:szCs w:val="24"/>
          </w:rPr>
          <w:delText>e do complexo de lazer</w:delText>
        </w:r>
      </w:del>
      <w:del w:id="465" w:author="Rogerio Wilson Lelis Caixeta" w:date="2021-08-31T09:39:00Z">
        <w:r w:rsidRPr="00B426F8" w:rsidDel="002931F2">
          <w:rPr>
            <w:rFonts w:ascii="Arial" w:hAnsi="Arial" w:cs="Arial"/>
            <w:szCs w:val="24"/>
          </w:rPr>
          <w:delText>.</w:delText>
        </w:r>
      </w:del>
      <w:ins w:id="466" w:author="Rogerio Wilson Lelis Caixeta" w:date="2021-08-31T09:39:00Z">
        <w:r w:rsidRPr="00B426F8">
          <w:rPr>
            <w:rFonts w:ascii="Arial" w:hAnsi="Arial" w:cs="Arial"/>
            <w:rPrChange w:id="467" w:author="TIAGO" w:date="2021-09-08T21:00:00Z">
              <w:rPr>
                <w:rFonts w:ascii="Arial" w:hAnsi="Arial" w:cs="Arial"/>
                <w:highlight w:val="yellow"/>
              </w:rPr>
            </w:rPrChange>
          </w:rPr>
          <w:t>administração</w:t>
        </w:r>
        <w:r w:rsidRPr="00317E14" w:rsidDel="00264D4C">
          <w:rPr>
            <w:rFonts w:ascii="Arial" w:hAnsi="Arial" w:cs="Arial"/>
            <w:szCs w:val="24"/>
          </w:rPr>
          <w:t>.</w:t>
        </w:r>
      </w:ins>
      <w:r w:rsidRPr="00317E14">
        <w:rPr>
          <w:rFonts w:ascii="Arial" w:hAnsi="Arial" w:cs="Arial"/>
          <w:szCs w:val="24"/>
        </w:rPr>
        <w:t xml:space="preserve"> </w:t>
      </w:r>
    </w:p>
    <w:p w14:paraId="5DACD6BE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AB72B16" w14:textId="77777777" w:rsidR="0006545A" w:rsidRPr="00930C0D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Compete exclusivamente às pessoas definidas na Seção II do Capítulo I, deste Regimento, com exclusão de qualquer outra, especialmente do Condomínio, zelar pela integridade, segurança e conforto daqueles sob sua guarda e responsabilidade. </w:t>
      </w:r>
    </w:p>
    <w:p w14:paraId="6FFCD2B1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12BB920" w14:textId="1AD3886D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 responsabilidade do Condomínio está restrita, unicamente, ao </w:t>
      </w:r>
      <w:del w:id="468" w:author="TIAGO" w:date="2021-09-08T21:01:00Z">
        <w:r w:rsidRPr="00317E14" w:rsidDel="00B426F8">
          <w:rPr>
            <w:rFonts w:ascii="Arial" w:hAnsi="Arial" w:cs="Arial"/>
            <w:szCs w:val="24"/>
          </w:rPr>
          <w:delText>liame</w:delText>
        </w:r>
      </w:del>
      <w:ins w:id="469" w:author="Rogerio Wilson Lelis Caixeta" w:date="2021-08-31T09:09:00Z">
        <w:del w:id="470" w:author="TIAGO" w:date="2021-09-08T21:01:00Z">
          <w:r w:rsidDel="00B426F8">
            <w:rPr>
              <w:rFonts w:ascii="Arial" w:hAnsi="Arial" w:cs="Arial"/>
              <w:szCs w:val="24"/>
            </w:rPr>
            <w:delText xml:space="preserve"> (</w:delText>
          </w:r>
        </w:del>
        <w:r w:rsidRPr="00B426F8">
          <w:rPr>
            <w:rFonts w:ascii="Arial" w:hAnsi="Arial" w:cs="Arial"/>
            <w:rPrChange w:id="471" w:author="TIAGO" w:date="2021-09-08T21:01:00Z">
              <w:rPr>
                <w:rFonts w:ascii="Arial" w:hAnsi="Arial" w:cs="Arial"/>
                <w:highlight w:val="yellow"/>
              </w:rPr>
            </w:rPrChange>
          </w:rPr>
          <w:t>vinculo</w:t>
        </w:r>
        <w:del w:id="472" w:author="TIAGO" w:date="2021-09-08T21:02:00Z">
          <w:r w:rsidRPr="00B426F8" w:rsidDel="00B426F8">
            <w:rPr>
              <w:rFonts w:ascii="Arial" w:hAnsi="Arial" w:cs="Arial"/>
            </w:rPr>
            <w:delText>)</w:delText>
          </w:r>
        </w:del>
      </w:ins>
      <w:del w:id="473" w:author="TIAGO" w:date="2021-09-08T21:02:00Z"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ins w:id="474" w:author="TIAGO" w:date="2021-09-08T21:02:00Z">
        <w:r w:rsidR="00B426F8"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 xml:space="preserve">casual entre o acidente e sua causa, jamais em razão de imprudência, imperícia e negligência do usuário ou de seus responsáveis legais. </w:t>
      </w:r>
    </w:p>
    <w:p w14:paraId="1569DEF6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199B5125" w14:textId="77777777" w:rsidR="0006545A" w:rsidRDefault="0006545A">
      <w:pPr>
        <w:spacing w:after="0" w:line="240" w:lineRule="auto"/>
        <w:ind w:left="709" w:hanging="349"/>
        <w:rPr>
          <w:rFonts w:ascii="Arial" w:hAnsi="Arial" w:cs="Arial"/>
          <w:szCs w:val="24"/>
        </w:rPr>
        <w:pPrChange w:id="475" w:author="Rogerio Wilson Lelis Caixeta" w:date="2021-08-31T09:29:00Z">
          <w:pPr>
            <w:spacing w:after="0" w:line="240" w:lineRule="auto"/>
            <w:ind w:left="1701" w:hanging="992"/>
          </w:pPr>
        </w:pPrChange>
      </w:pPr>
      <w:r w:rsidRPr="00317E14">
        <w:rPr>
          <w:rFonts w:ascii="Arial" w:hAnsi="Arial" w:cs="Arial"/>
          <w:b/>
          <w:szCs w:val="24"/>
        </w:rPr>
        <w:t xml:space="preserve">Parágrafo Único </w:t>
      </w:r>
      <w:r w:rsidRPr="00317E14">
        <w:rPr>
          <w:rFonts w:ascii="Arial" w:hAnsi="Arial" w:cs="Arial"/>
          <w:szCs w:val="24"/>
        </w:rPr>
        <w:t xml:space="preserve">- É </w:t>
      </w:r>
      <w:r w:rsidRPr="00F41069">
        <w:rPr>
          <w:rFonts w:ascii="Arial" w:hAnsi="Arial" w:cs="Arial"/>
          <w:szCs w:val="24"/>
        </w:rPr>
        <w:t>proibido</w:t>
      </w:r>
      <w:r w:rsidRPr="00317E14">
        <w:rPr>
          <w:rFonts w:ascii="Arial" w:hAnsi="Arial" w:cs="Arial"/>
          <w:szCs w:val="24"/>
        </w:rPr>
        <w:t xml:space="preserve">, o acesso de menores desacompanhados dos responsáveis. </w:t>
      </w:r>
    </w:p>
    <w:p w14:paraId="7684C0BF" w14:textId="77777777" w:rsidR="0006545A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 </w:t>
      </w:r>
    </w:p>
    <w:p w14:paraId="5DE34417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476" w:name="_Toc76817341"/>
      <w:r>
        <w:rPr>
          <w:rFonts w:ascii="Arial" w:hAnsi="Arial" w:cs="Arial"/>
          <w:szCs w:val="24"/>
        </w:rPr>
        <w:t>CAPÍTULO XII - Do Número d</w:t>
      </w:r>
      <w:r w:rsidRPr="00317E14">
        <w:rPr>
          <w:rFonts w:ascii="Arial" w:hAnsi="Arial" w:cs="Arial"/>
          <w:szCs w:val="24"/>
        </w:rPr>
        <w:t xml:space="preserve">e Inquilinos, Convidados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Visitantes</w:t>
      </w:r>
      <w:bookmarkEnd w:id="476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2B804FD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8A44790" w14:textId="3717657E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Excetuados o Condômino e seus dependentes, somente será permitido a cada proprietário observadas as prescrições deste Regimento</w:t>
      </w:r>
      <w:ins w:id="477" w:author="TIAGO" w:date="2021-09-08T21:02:00Z">
        <w:r w:rsidR="00B426F8">
          <w:rPr>
            <w:rFonts w:ascii="Arial" w:hAnsi="Arial" w:cs="Arial"/>
            <w:szCs w:val="24"/>
          </w:rPr>
          <w:t xml:space="preserve"> Interno</w:t>
        </w:r>
      </w:ins>
      <w:r w:rsidRPr="00317E14">
        <w:rPr>
          <w:rFonts w:ascii="Arial" w:hAnsi="Arial" w:cs="Arial"/>
          <w:szCs w:val="24"/>
        </w:rPr>
        <w:t xml:space="preserve">, autorizar o ingresso de no máximo </w:t>
      </w:r>
      <w:r w:rsidRPr="00965A2E">
        <w:rPr>
          <w:rFonts w:ascii="Arial" w:hAnsi="Arial" w:cs="Arial"/>
          <w:szCs w:val="24"/>
        </w:rPr>
        <w:t>10 (dez)</w:t>
      </w:r>
      <w:r>
        <w:rPr>
          <w:rFonts w:ascii="Arial" w:hAnsi="Arial" w:cs="Arial"/>
          <w:b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pessoas,</w:t>
      </w:r>
      <w:r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independentemente se adultos ou crianças</w:t>
      </w:r>
      <w:r>
        <w:rPr>
          <w:rFonts w:ascii="Arial" w:hAnsi="Arial" w:cs="Arial"/>
          <w:color w:val="auto"/>
          <w:szCs w:val="24"/>
        </w:rPr>
        <w:t>,</w:t>
      </w:r>
      <w:r w:rsidRPr="00965A2E">
        <w:rPr>
          <w:rFonts w:ascii="Arial" w:hAnsi="Arial" w:cs="Arial"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ou a capacidade de acomodação das unidades cuja posse e propriedade detenha, qualquer que seja a designação, conceituação ou definição que lhes atribua. </w:t>
      </w:r>
    </w:p>
    <w:p w14:paraId="715A1748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83C194C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 xml:space="preserve">É expressamente vedado ao inquilino, executor de obras, temporário, visitante e convidado autorizar o ingresso de outras pessoas no interior do Condomínio. </w:t>
      </w:r>
    </w:p>
    <w:p w14:paraId="24A34111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603F574" w14:textId="77777777" w:rsidR="0006545A" w:rsidRDefault="0006545A" w:rsidP="00986BED">
      <w:pPr>
        <w:pStyle w:val="PargrafodaLista"/>
        <w:numPr>
          <w:ilvl w:val="0"/>
          <w:numId w:val="28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A inobservância no disposto neste artigo acarretará na formulaç</w:t>
      </w:r>
      <w:r>
        <w:rPr>
          <w:rFonts w:ascii="Arial" w:hAnsi="Arial" w:cs="Arial"/>
          <w:szCs w:val="24"/>
        </w:rPr>
        <w:t>ão verbal do pedido de retirada;</w:t>
      </w:r>
    </w:p>
    <w:p w14:paraId="00EC398A" w14:textId="77777777" w:rsidR="0006545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016800CF" w14:textId="09E45CAC" w:rsidR="0006545A" w:rsidRDefault="0006545A" w:rsidP="00986BED">
      <w:pPr>
        <w:pStyle w:val="PargrafodaLista"/>
        <w:numPr>
          <w:ilvl w:val="0"/>
          <w:numId w:val="28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No caso dos fiscais dos órgãos e repartições públicas, admitir-se-á o</w:t>
      </w:r>
      <w:ins w:id="478" w:author="Fernandes" w:date="2021-08-31T16:27:00Z">
        <w:r>
          <w:rPr>
            <w:rFonts w:ascii="Arial" w:hAnsi="Arial" w:cs="Arial"/>
            <w:szCs w:val="24"/>
          </w:rPr>
          <w:t xml:space="preserve"> acesso</w:t>
        </w:r>
      </w:ins>
      <w:r w:rsidRPr="00930C0D">
        <w:rPr>
          <w:rFonts w:ascii="Arial" w:hAnsi="Arial" w:cs="Arial"/>
          <w:szCs w:val="24"/>
        </w:rPr>
        <w:t xml:space="preserve"> </w:t>
      </w:r>
      <w:del w:id="479" w:author="TIAGO" w:date="2021-09-08T21:03:00Z">
        <w:r w:rsidRPr="0006545A" w:rsidDel="00B426F8">
          <w:rPr>
            <w:rFonts w:ascii="Arial" w:hAnsi="Arial" w:cs="Arial"/>
            <w:strike/>
            <w:szCs w:val="24"/>
            <w:rPrChange w:id="480" w:author="Fernandes" w:date="2021-08-31T16:27:00Z">
              <w:rPr>
                <w:rFonts w:ascii="Arial" w:hAnsi="Arial" w:cs="Arial"/>
                <w:szCs w:val="24"/>
              </w:rPr>
            </w:rPrChange>
          </w:rPr>
          <w:delText>ingresso</w:delText>
        </w:r>
        <w:r w:rsidRPr="00930C0D" w:rsidDel="00B426F8">
          <w:rPr>
            <w:rFonts w:ascii="Arial" w:hAnsi="Arial" w:cs="Arial"/>
            <w:szCs w:val="24"/>
          </w:rPr>
          <w:delText xml:space="preserve"> </w:delText>
        </w:r>
      </w:del>
      <w:r w:rsidRPr="00930C0D">
        <w:rPr>
          <w:rFonts w:ascii="Arial" w:hAnsi="Arial" w:cs="Arial"/>
          <w:szCs w:val="24"/>
        </w:rPr>
        <w:t>de acompanhante, se necessário à consecu</w:t>
      </w:r>
      <w:r>
        <w:rPr>
          <w:rFonts w:ascii="Arial" w:hAnsi="Arial" w:cs="Arial"/>
          <w:szCs w:val="24"/>
        </w:rPr>
        <w:t>ção do trabalho de fiscalização;</w:t>
      </w:r>
    </w:p>
    <w:p w14:paraId="0DF3B5FB" w14:textId="77777777" w:rsidR="0006545A" w:rsidRPr="00930C0D" w:rsidRDefault="0006545A" w:rsidP="00986BED">
      <w:pPr>
        <w:pStyle w:val="PargrafodaLista"/>
        <w:ind w:left="1701"/>
        <w:rPr>
          <w:rFonts w:ascii="Arial" w:hAnsi="Arial" w:cs="Arial"/>
          <w:szCs w:val="24"/>
        </w:rPr>
      </w:pPr>
    </w:p>
    <w:p w14:paraId="599926AC" w14:textId="2F653403" w:rsidR="0006545A" w:rsidRPr="00930C0D" w:rsidRDefault="0006545A" w:rsidP="00986BED">
      <w:pPr>
        <w:pStyle w:val="PargrafodaLista"/>
        <w:numPr>
          <w:ilvl w:val="0"/>
          <w:numId w:val="28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Os casos de força maior ou de imperiosa necessidade de </w:t>
      </w:r>
      <w:ins w:id="481" w:author="Fernandes" w:date="2021-08-31T16:27:00Z">
        <w:r>
          <w:rPr>
            <w:rFonts w:ascii="Arial" w:hAnsi="Arial" w:cs="Arial"/>
            <w:szCs w:val="24"/>
          </w:rPr>
          <w:t>acesso</w:t>
        </w:r>
        <w:del w:id="482" w:author="TIAGO" w:date="2021-09-08T21:03:00Z">
          <w:r w:rsidDel="00B426F8">
            <w:rPr>
              <w:rFonts w:ascii="Arial" w:hAnsi="Arial" w:cs="Arial"/>
              <w:szCs w:val="24"/>
            </w:rPr>
            <w:delText xml:space="preserve"> </w:delText>
          </w:r>
        </w:del>
      </w:ins>
      <w:del w:id="483" w:author="TIAGO" w:date="2021-09-08T21:03:00Z">
        <w:r w:rsidRPr="0006545A" w:rsidDel="00B426F8">
          <w:rPr>
            <w:rFonts w:ascii="Arial" w:hAnsi="Arial" w:cs="Arial"/>
            <w:strike/>
            <w:szCs w:val="24"/>
            <w:rPrChange w:id="484" w:author="Fernandes" w:date="2021-08-31T16:28:00Z">
              <w:rPr>
                <w:rFonts w:ascii="Arial" w:hAnsi="Arial" w:cs="Arial"/>
                <w:szCs w:val="24"/>
              </w:rPr>
            </w:rPrChange>
          </w:rPr>
          <w:delText>ingresso</w:delText>
        </w:r>
      </w:del>
      <w:r w:rsidRPr="00930C0D">
        <w:rPr>
          <w:rFonts w:ascii="Arial" w:hAnsi="Arial" w:cs="Arial"/>
          <w:szCs w:val="24"/>
        </w:rPr>
        <w:t xml:space="preserve">, devidamente comprovados, serão decididos pelo Síndico, Membros do Conselho </w:t>
      </w:r>
      <w:r>
        <w:rPr>
          <w:rFonts w:ascii="Arial" w:hAnsi="Arial" w:cs="Arial"/>
          <w:szCs w:val="24"/>
        </w:rPr>
        <w:t>A</w:t>
      </w:r>
      <w:r w:rsidRPr="00965A2E">
        <w:rPr>
          <w:rFonts w:ascii="Arial" w:hAnsi="Arial" w:cs="Arial"/>
          <w:color w:val="auto"/>
          <w:szCs w:val="24"/>
        </w:rPr>
        <w:t>dministrativo</w:t>
      </w:r>
      <w:r w:rsidRPr="00930C0D">
        <w:rPr>
          <w:rFonts w:ascii="Arial" w:hAnsi="Arial" w:cs="Arial"/>
          <w:szCs w:val="24"/>
        </w:rPr>
        <w:t xml:space="preserve">, qualquer Condômino, zelador ou, excepcionalmente, pelo </w:t>
      </w:r>
      <w:r w:rsidRPr="00965A2E">
        <w:rPr>
          <w:rFonts w:ascii="Arial" w:hAnsi="Arial" w:cs="Arial"/>
          <w:color w:val="auto"/>
          <w:szCs w:val="24"/>
        </w:rPr>
        <w:t>porteiro</w:t>
      </w:r>
      <w:r w:rsidRPr="00930C0D">
        <w:rPr>
          <w:rFonts w:ascii="Arial" w:hAnsi="Arial" w:cs="Arial"/>
          <w:szCs w:val="24"/>
        </w:rPr>
        <w:t xml:space="preserve"> de serviço. </w:t>
      </w:r>
    </w:p>
    <w:p w14:paraId="636D86C9" w14:textId="77777777" w:rsidR="0006545A" w:rsidRPr="00317E14" w:rsidRDefault="0006545A" w:rsidP="00986BED">
      <w:pPr>
        <w:spacing w:after="0" w:line="240" w:lineRule="auto"/>
        <w:ind w:left="28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</w:p>
    <w:p w14:paraId="7BD8BD8F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485" w:name="_Toc76817342"/>
      <w:r>
        <w:rPr>
          <w:rFonts w:ascii="Arial" w:hAnsi="Arial" w:cs="Arial"/>
          <w:szCs w:val="24"/>
        </w:rPr>
        <w:t>CAPÍTULO XIII - Dos Efeitos d</w:t>
      </w:r>
      <w:r w:rsidRPr="00317E14">
        <w:rPr>
          <w:rFonts w:ascii="Arial" w:hAnsi="Arial" w:cs="Arial"/>
          <w:szCs w:val="24"/>
        </w:rPr>
        <w:t>a Locação</w:t>
      </w:r>
      <w:r w:rsidRPr="00D04FF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e</w:t>
      </w:r>
      <w:r w:rsidRPr="00317E1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 Visita </w:t>
      </w:r>
      <w:r w:rsidRPr="00D04FFC">
        <w:rPr>
          <w:rFonts w:ascii="Arial" w:hAnsi="Arial" w:cs="Arial"/>
          <w:strike/>
          <w:szCs w:val="24"/>
        </w:rPr>
        <w:t>e do Convite</w:t>
      </w:r>
      <w:bookmarkEnd w:id="485"/>
      <w:r w:rsidRPr="00D04FFC">
        <w:rPr>
          <w:rFonts w:ascii="Arial" w:hAnsi="Arial" w:cs="Arial"/>
          <w:b w:val="0"/>
          <w:strike/>
          <w:szCs w:val="24"/>
        </w:rPr>
        <w:t xml:space="preserve"> </w:t>
      </w:r>
    </w:p>
    <w:p w14:paraId="44ED1068" w14:textId="77777777" w:rsidR="0006545A" w:rsidRPr="00317E14" w:rsidRDefault="0006545A" w:rsidP="00986BED">
      <w:pPr>
        <w:spacing w:after="0" w:line="240" w:lineRule="auto"/>
        <w:ind w:left="87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59B508E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O contrato de locação firmado pelo proprietário de unidade autônoma,</w:t>
      </w:r>
      <w:r>
        <w:rPr>
          <w:rFonts w:ascii="Arial" w:hAnsi="Arial" w:cs="Arial"/>
          <w:szCs w:val="24"/>
        </w:rPr>
        <w:t xml:space="preserve"> bem como as</w:t>
      </w:r>
      <w:r w:rsidRPr="00317E14">
        <w:rPr>
          <w:rFonts w:ascii="Arial" w:hAnsi="Arial" w:cs="Arial"/>
          <w:szCs w:val="24"/>
        </w:rPr>
        <w:t xml:space="preserve"> autorizações de visita não geram em favor do locatário, visitante ou convidado</w:t>
      </w:r>
      <w:r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quaisquer direitos em face do Condomínio.</w:t>
      </w:r>
      <w:r w:rsidRPr="00317E14">
        <w:rPr>
          <w:rFonts w:ascii="Arial" w:hAnsi="Arial" w:cs="Arial"/>
          <w:color w:val="FF0000"/>
          <w:szCs w:val="24"/>
        </w:rPr>
        <w:t xml:space="preserve"> </w:t>
      </w:r>
    </w:p>
    <w:p w14:paraId="426E2B35" w14:textId="77777777" w:rsidR="0006545A" w:rsidRPr="00317E14" w:rsidRDefault="0006545A" w:rsidP="00986BED">
      <w:pPr>
        <w:spacing w:after="0" w:line="240" w:lineRule="auto"/>
        <w:ind w:left="26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77C5F02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Ao locatário, visitante ou convidado permite-se apenas usufruir da unidade locada, visitada ou cedida, ressalvando o uso das coisas e utilidades do complexo de lazer na forma das disposições contidas neste Regimento </w:t>
      </w:r>
    </w:p>
    <w:p w14:paraId="19557F89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00A59E7" w14:textId="77777777" w:rsidR="0006545A" w:rsidRPr="00317E14" w:rsidRDefault="0006545A" w:rsidP="00986BED">
      <w:pPr>
        <w:pStyle w:val="Ttulo1"/>
        <w:spacing w:after="0" w:line="240" w:lineRule="auto"/>
        <w:ind w:left="308"/>
        <w:rPr>
          <w:rFonts w:ascii="Arial" w:hAnsi="Arial" w:cs="Arial"/>
          <w:szCs w:val="24"/>
        </w:rPr>
      </w:pPr>
      <w:bookmarkStart w:id="486" w:name="_Toc76817343"/>
      <w:r>
        <w:rPr>
          <w:rFonts w:ascii="Arial" w:hAnsi="Arial" w:cs="Arial"/>
          <w:szCs w:val="24"/>
        </w:rPr>
        <w:t>CAPÍTULO XIV - Da Carga e</w:t>
      </w:r>
      <w:r w:rsidRPr="00317E14">
        <w:rPr>
          <w:rFonts w:ascii="Arial" w:hAnsi="Arial" w:cs="Arial"/>
          <w:szCs w:val="24"/>
        </w:rPr>
        <w:t xml:space="preserve"> Descarga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e Materiais,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 Remoção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e Restos </w:t>
      </w:r>
      <w:r>
        <w:rPr>
          <w:rFonts w:ascii="Arial" w:hAnsi="Arial" w:cs="Arial"/>
          <w:szCs w:val="24"/>
        </w:rPr>
        <w:t xml:space="preserve">de </w:t>
      </w:r>
      <w:r w:rsidRPr="00317E14">
        <w:rPr>
          <w:rFonts w:ascii="Arial" w:hAnsi="Arial" w:cs="Arial"/>
          <w:szCs w:val="24"/>
        </w:rPr>
        <w:t xml:space="preserve">Obras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 Cerca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Proteção</w:t>
      </w:r>
      <w:bookmarkEnd w:id="486"/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827B010" w14:textId="77777777" w:rsidR="0006545A" w:rsidRPr="00317E14" w:rsidRDefault="0006545A" w:rsidP="00986BED">
      <w:pPr>
        <w:spacing w:after="0" w:line="240" w:lineRule="auto"/>
        <w:ind w:left="257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59A11AF" w14:textId="0845BE12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Admitir-se-á o </w:t>
      </w:r>
      <w:ins w:id="487" w:author="Fernandes" w:date="2021-08-31T16:28:00Z">
        <w:r>
          <w:rPr>
            <w:rFonts w:ascii="Arial" w:hAnsi="Arial" w:cs="Arial"/>
            <w:szCs w:val="24"/>
          </w:rPr>
          <w:t xml:space="preserve">acesso </w:t>
        </w:r>
      </w:ins>
      <w:del w:id="488" w:author="TIAGO" w:date="2021-09-08T21:03:00Z">
        <w:r w:rsidRPr="0006545A" w:rsidDel="00B426F8">
          <w:rPr>
            <w:rFonts w:ascii="Arial" w:hAnsi="Arial" w:cs="Arial"/>
            <w:strike/>
            <w:szCs w:val="24"/>
            <w:rPrChange w:id="489" w:author="Fernandes" w:date="2021-08-31T16:28:00Z">
              <w:rPr>
                <w:rFonts w:ascii="Arial" w:hAnsi="Arial" w:cs="Arial"/>
                <w:szCs w:val="24"/>
              </w:rPr>
            </w:rPrChange>
          </w:rPr>
          <w:delText>ingresso</w:delText>
        </w:r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>de veículos de carga no interior do Condomínio desde que o peso transportado, incluindo</w:t>
      </w:r>
      <w:r>
        <w:rPr>
          <w:rFonts w:ascii="Arial" w:hAnsi="Arial" w:cs="Arial"/>
          <w:szCs w:val="24"/>
        </w:rPr>
        <w:t xml:space="preserve"> o do veículo, não ultrapasse </w:t>
      </w:r>
      <w:r w:rsidRPr="00965A2E">
        <w:rPr>
          <w:rFonts w:ascii="Arial" w:hAnsi="Arial" w:cs="Arial"/>
          <w:szCs w:val="24"/>
        </w:rPr>
        <w:t>o peso admitido pela administração</w:t>
      </w:r>
      <w:r w:rsidRPr="00317E14">
        <w:rPr>
          <w:rFonts w:ascii="Arial" w:hAnsi="Arial" w:cs="Arial"/>
          <w:szCs w:val="24"/>
        </w:rPr>
        <w:t xml:space="preserve">. </w:t>
      </w:r>
      <w:r w:rsidRPr="001415D1">
        <w:rPr>
          <w:rFonts w:ascii="Arial" w:hAnsi="Arial" w:cs="Arial"/>
          <w:szCs w:val="24"/>
        </w:rPr>
        <w:t>O entulho e restos de obras produzidos deverão ser transportados para o exterior do Condomínio</w:t>
      </w:r>
      <w:ins w:id="490" w:author="Fernandes" w:date="2021-08-31T16:29:00Z">
        <w:r>
          <w:rPr>
            <w:rFonts w:ascii="Arial" w:hAnsi="Arial" w:cs="Arial"/>
            <w:szCs w:val="24"/>
          </w:rPr>
          <w:t xml:space="preserve"> </w:t>
        </w:r>
      </w:ins>
      <w:ins w:id="491" w:author="TIAGO" w:date="2021-09-08T21:03:00Z">
        <w:r w:rsidR="00B426F8">
          <w:rPr>
            <w:rFonts w:ascii="Arial" w:hAnsi="Arial" w:cs="Arial"/>
            <w:szCs w:val="24"/>
          </w:rPr>
          <w:t xml:space="preserve">e </w:t>
        </w:r>
      </w:ins>
      <w:ins w:id="492" w:author="Fernandes" w:date="2021-08-31T16:29:00Z">
        <w:del w:id="493" w:author="TIAGO" w:date="2021-09-08T21:03:00Z">
          <w:r w:rsidDel="00B426F8">
            <w:rPr>
              <w:rFonts w:ascii="Arial" w:hAnsi="Arial" w:cs="Arial"/>
              <w:szCs w:val="24"/>
            </w:rPr>
            <w:delText>e</w:delText>
          </w:r>
        </w:del>
      </w:ins>
      <w:del w:id="494" w:author="TIAGO" w:date="2021-09-08T21:03:00Z">
        <w:r w:rsidRPr="0006545A" w:rsidDel="00B426F8">
          <w:rPr>
            <w:rFonts w:ascii="Arial" w:hAnsi="Arial" w:cs="Arial"/>
            <w:strike/>
            <w:szCs w:val="24"/>
            <w:rPrChange w:id="495" w:author="Fernandes" w:date="2021-08-31T16:29:00Z">
              <w:rPr>
                <w:rFonts w:ascii="Arial" w:hAnsi="Arial" w:cs="Arial"/>
                <w:szCs w:val="24"/>
              </w:rPr>
            </w:rPrChange>
          </w:rPr>
          <w:delText>, e daí</w:delText>
        </w:r>
        <w:r w:rsidRPr="001415D1" w:rsidDel="00B426F8">
          <w:rPr>
            <w:rFonts w:ascii="Arial" w:hAnsi="Arial" w:cs="Arial"/>
            <w:szCs w:val="24"/>
          </w:rPr>
          <w:delText xml:space="preserve"> </w:delText>
        </w:r>
      </w:del>
      <w:r w:rsidRPr="001415D1">
        <w:rPr>
          <w:rFonts w:ascii="Arial" w:hAnsi="Arial" w:cs="Arial"/>
          <w:szCs w:val="24"/>
        </w:rPr>
        <w:t xml:space="preserve">removidos para o lixo público, sob total e exclusiva responsabilidade do condômino que lhes deu causa. </w:t>
      </w:r>
    </w:p>
    <w:p w14:paraId="52A52CB5" w14:textId="77777777" w:rsidR="0006545A" w:rsidRPr="00C7623D" w:rsidRDefault="0006545A" w:rsidP="00986BED">
      <w:pPr>
        <w:spacing w:after="0" w:line="240" w:lineRule="auto"/>
        <w:rPr>
          <w:rFonts w:ascii="Arial" w:hAnsi="Arial" w:cs="Arial"/>
          <w:sz w:val="8"/>
          <w:szCs w:val="24"/>
        </w:rPr>
      </w:pPr>
    </w:p>
    <w:p w14:paraId="25B0F632" w14:textId="77777777" w:rsidR="0006545A" w:rsidRDefault="0006545A">
      <w:pPr>
        <w:spacing w:after="0" w:line="240" w:lineRule="auto"/>
        <w:ind w:left="709" w:hanging="349"/>
        <w:rPr>
          <w:rFonts w:ascii="Arial" w:hAnsi="Arial" w:cs="Arial"/>
          <w:color w:val="auto"/>
          <w:szCs w:val="24"/>
        </w:rPr>
        <w:pPrChange w:id="496" w:author="Rogerio Wilson Lelis Caixeta" w:date="2021-08-31T09:29:00Z">
          <w:pPr>
            <w:spacing w:after="0" w:line="240" w:lineRule="auto"/>
            <w:ind w:left="300" w:hanging="349"/>
            <w:jc w:val="left"/>
          </w:pPr>
        </w:pPrChange>
      </w:pPr>
      <w:r w:rsidRPr="00317E14">
        <w:rPr>
          <w:rFonts w:ascii="Arial" w:hAnsi="Arial" w:cs="Arial"/>
          <w:b/>
          <w:szCs w:val="24"/>
        </w:rPr>
        <w:t xml:space="preserve"> Parágrafo Único </w:t>
      </w:r>
      <w:r w:rsidRPr="00317E14">
        <w:rPr>
          <w:rFonts w:ascii="Arial" w:hAnsi="Arial" w:cs="Arial"/>
          <w:szCs w:val="24"/>
        </w:rPr>
        <w:t xml:space="preserve">- É vedado ainda, lançar sobre calçadas internas, materiais de construção de modo a impedir </w:t>
      </w:r>
      <w:r>
        <w:rPr>
          <w:rFonts w:ascii="Arial" w:hAnsi="Arial" w:cs="Arial"/>
          <w:szCs w:val="24"/>
        </w:rPr>
        <w:t xml:space="preserve">a circulação normal das pessoas, </w:t>
      </w:r>
      <w:r w:rsidRPr="00965A2E">
        <w:rPr>
          <w:rFonts w:ascii="Arial" w:hAnsi="Arial" w:cs="Arial"/>
          <w:color w:val="auto"/>
          <w:szCs w:val="24"/>
        </w:rPr>
        <w:t xml:space="preserve">ressalvados os casos autorizados pela administração. </w:t>
      </w:r>
    </w:p>
    <w:p w14:paraId="10E198DC" w14:textId="77777777" w:rsidR="0006545A" w:rsidRPr="00317E14" w:rsidRDefault="0006545A" w:rsidP="00986BED">
      <w:pPr>
        <w:spacing w:after="0" w:line="240" w:lineRule="auto"/>
        <w:ind w:left="30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9B1E858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497" w:name="_Toc76817344"/>
      <w:r>
        <w:rPr>
          <w:rFonts w:ascii="Arial" w:hAnsi="Arial" w:cs="Arial"/>
          <w:szCs w:val="24"/>
        </w:rPr>
        <w:lastRenderedPageBreak/>
        <w:t xml:space="preserve">CAPÍTULO XV - </w:t>
      </w:r>
      <w:r w:rsidRPr="00317E14">
        <w:rPr>
          <w:rFonts w:ascii="Arial" w:hAnsi="Arial" w:cs="Arial"/>
          <w:szCs w:val="24"/>
        </w:rPr>
        <w:t>Das Obrig</w:t>
      </w:r>
      <w:r>
        <w:rPr>
          <w:rFonts w:ascii="Arial" w:hAnsi="Arial" w:cs="Arial"/>
          <w:szCs w:val="24"/>
        </w:rPr>
        <w:t>ações d</w:t>
      </w:r>
      <w:r w:rsidRPr="00317E14">
        <w:rPr>
          <w:rFonts w:ascii="Arial" w:hAnsi="Arial" w:cs="Arial"/>
          <w:szCs w:val="24"/>
        </w:rPr>
        <w:t>os Condôminos</w:t>
      </w:r>
      <w:bookmarkEnd w:id="497"/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92B4930" w14:textId="77777777" w:rsidR="0006545A" w:rsidRPr="00317E14" w:rsidRDefault="0006545A" w:rsidP="00986BED">
      <w:pPr>
        <w:spacing w:after="0" w:line="240" w:lineRule="auto"/>
        <w:ind w:left="30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CA3B2BF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Além das obrigações contidas na Convenção compete a cada Condômino cumprir por si, seus dependentes, inquilinos, executores de obras e serviços, visitantes e convidados sob sua responsabilidade as disposições deste Regimento. É de sua competência ainda: </w:t>
      </w:r>
    </w:p>
    <w:p w14:paraId="7F0D0A0C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2476532" w14:textId="77777777" w:rsidR="0006545A" w:rsidRPr="00317E14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Admoestar, se necessário, seus dependentes, inquilinos, visitantes e convidados e qualquer outra pessoa, pela prática excessiva de velocidade, uso indevido do complexo de lazer e de uso de aparelho de som no interior do Condomínio, observados os apelos legais do Código Civil Art. 554 da Seção V - que dispõe sobre os Direitos de Vizinhança. </w:t>
      </w:r>
    </w:p>
    <w:p w14:paraId="78020C4C" w14:textId="77777777" w:rsidR="0006545A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ins w:id="498" w:author="Fernandes" w:date="2021-08-31T16:31:00Z"/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Não permitir a condução de veículo automotor, por pessoa inabilitada, no interior do Condomínio</w:t>
      </w:r>
      <w:r w:rsidRPr="00B426F8">
        <w:rPr>
          <w:rFonts w:ascii="Arial" w:hAnsi="Arial" w:cs="Arial"/>
          <w:szCs w:val="24"/>
        </w:rPr>
        <w:t>, devendo ser observada a velocidade máxima de 30 km/h;</w:t>
      </w:r>
      <w:r w:rsidRPr="00317E14">
        <w:rPr>
          <w:rFonts w:ascii="Arial" w:hAnsi="Arial" w:cs="Arial"/>
          <w:szCs w:val="24"/>
        </w:rPr>
        <w:t xml:space="preserve"> </w:t>
      </w:r>
    </w:p>
    <w:p w14:paraId="019EB759" w14:textId="126C81DB" w:rsidR="0006545A" w:rsidRPr="00B426F8" w:rsidDel="00B426F8" w:rsidRDefault="0006545A" w:rsidP="00986BED">
      <w:pPr>
        <w:numPr>
          <w:ilvl w:val="0"/>
          <w:numId w:val="11"/>
          <w:ins w:id="499" w:author="Fernandes" w:date="2021-08-31T16:31:00Z"/>
        </w:numPr>
        <w:spacing w:after="0" w:line="240" w:lineRule="auto"/>
        <w:ind w:left="1701" w:hanging="818"/>
        <w:rPr>
          <w:del w:id="500" w:author="TIAGO" w:date="2021-09-08T21:05:00Z"/>
          <w:rFonts w:ascii="Arial" w:hAnsi="Arial" w:cs="Arial"/>
          <w:szCs w:val="24"/>
        </w:rPr>
      </w:pPr>
      <w:ins w:id="501" w:author="Fernandes" w:date="2021-08-31T16:31:00Z">
        <w:del w:id="502" w:author="TIAGO" w:date="2021-09-08T21:05:00Z">
          <w:r w:rsidRPr="00B426F8" w:rsidDel="00B426F8">
            <w:rPr>
              <w:rFonts w:ascii="Arial" w:hAnsi="Arial" w:cs="Arial"/>
              <w:szCs w:val="24"/>
            </w:rPr>
            <w:delText>A velocidade nas vias do Condom</w:delText>
          </w:r>
        </w:del>
      </w:ins>
      <w:ins w:id="503" w:author="Fernandes" w:date="2021-08-31T16:32:00Z">
        <w:del w:id="504" w:author="TIAGO" w:date="2021-09-08T21:05:00Z">
          <w:r w:rsidRPr="00B426F8" w:rsidDel="00B426F8">
            <w:rPr>
              <w:rFonts w:ascii="Arial" w:hAnsi="Arial" w:cs="Arial"/>
              <w:szCs w:val="24"/>
            </w:rPr>
            <w:delText>ínio é de 40km/h, as irregularidade e abusos cometidos</w:delText>
          </w:r>
        </w:del>
      </w:ins>
      <w:ins w:id="505" w:author="Fernandes" w:date="2021-08-31T16:33:00Z">
        <w:del w:id="506" w:author="TIAGO" w:date="2021-09-08T21:05:00Z">
          <w:r w:rsidRPr="00B426F8" w:rsidDel="00B426F8">
            <w:rPr>
              <w:rFonts w:ascii="Arial" w:hAnsi="Arial" w:cs="Arial"/>
              <w:szCs w:val="24"/>
            </w:rPr>
            <w:delText xml:space="preserve"> deverão ser comunicados a </w:delText>
          </w:r>
        </w:del>
      </w:ins>
      <w:ins w:id="507" w:author="Fernandes" w:date="2021-08-31T16:34:00Z">
        <w:del w:id="508" w:author="TIAGO" w:date="2021-09-08T21:05:00Z">
          <w:r w:rsidRPr="00B426F8" w:rsidDel="00B426F8">
            <w:rPr>
              <w:rFonts w:ascii="Arial" w:hAnsi="Arial" w:cs="Arial"/>
              <w:szCs w:val="24"/>
            </w:rPr>
            <w:delText>administração</w:delText>
          </w:r>
        </w:del>
      </w:ins>
      <w:ins w:id="509" w:author="Fernandes" w:date="2021-08-31T16:33:00Z">
        <w:del w:id="510" w:author="TIAGO" w:date="2021-09-08T21:05:00Z">
          <w:r w:rsidRPr="00B426F8" w:rsidDel="00B426F8">
            <w:rPr>
              <w:rFonts w:ascii="Arial" w:hAnsi="Arial" w:cs="Arial"/>
              <w:szCs w:val="24"/>
            </w:rPr>
            <w:delText>.</w:delText>
          </w:r>
        </w:del>
      </w:ins>
      <w:ins w:id="511" w:author="Fernandes" w:date="2021-08-31T16:34:00Z">
        <w:del w:id="512" w:author="TIAGO" w:date="2021-09-08T21:05:00Z">
          <w:r w:rsidRPr="00B426F8" w:rsidDel="00B426F8">
            <w:rPr>
              <w:rFonts w:ascii="Arial" w:hAnsi="Arial" w:cs="Arial"/>
              <w:szCs w:val="24"/>
            </w:rPr>
            <w:delText xml:space="preserve"> Se possível, com a identidifcação do infrator.</w:delText>
          </w:r>
        </w:del>
      </w:ins>
      <w:ins w:id="513" w:author="Fernandes" w:date="2021-08-31T16:35:00Z">
        <w:del w:id="514" w:author="TIAGO" w:date="2021-09-08T21:05:00Z">
          <w:r w:rsidRPr="00B426F8" w:rsidDel="00B426F8">
            <w:rPr>
              <w:rFonts w:ascii="Arial" w:hAnsi="Arial" w:cs="Arial"/>
              <w:szCs w:val="24"/>
            </w:rPr>
            <w:delText xml:space="preserve"> (velocidade em via local é de 40km/h)</w:delText>
          </w:r>
        </w:del>
      </w:ins>
    </w:p>
    <w:p w14:paraId="40EC8F00" w14:textId="6F42E315" w:rsidR="0006545A" w:rsidRPr="00B426F8" w:rsidDel="00B426F8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del w:id="515" w:author="TIAGO" w:date="2021-09-08T21:07:00Z"/>
          <w:rFonts w:ascii="Arial" w:hAnsi="Arial" w:cs="Arial"/>
          <w:szCs w:val="24"/>
        </w:rPr>
      </w:pPr>
      <w:r w:rsidRPr="00B426F8">
        <w:rPr>
          <w:rFonts w:ascii="Arial" w:hAnsi="Arial" w:cs="Arial"/>
          <w:szCs w:val="24"/>
        </w:rPr>
        <w:t>Comunicar ao Síndico, as irregularidades e abusos cometidos e, sendo possível, identificar o infrator</w:t>
      </w:r>
      <w:ins w:id="516" w:author="TIAGO" w:date="2021-09-08T21:07:00Z">
        <w:r w:rsidR="00B426F8">
          <w:rPr>
            <w:rFonts w:ascii="Arial" w:hAnsi="Arial" w:cs="Arial"/>
            <w:szCs w:val="24"/>
          </w:rPr>
          <w:t xml:space="preserve">, bem como </w:t>
        </w:r>
      </w:ins>
      <w:del w:id="517" w:author="TIAGO" w:date="2021-09-08T21:07:00Z">
        <w:r w:rsidRPr="00B426F8" w:rsidDel="00B426F8">
          <w:rPr>
            <w:rFonts w:ascii="Arial" w:hAnsi="Arial" w:cs="Arial"/>
            <w:szCs w:val="24"/>
          </w:rPr>
          <w:delText xml:space="preserve">; </w:delText>
        </w:r>
      </w:del>
    </w:p>
    <w:p w14:paraId="4E36B949" w14:textId="6BAF96A5" w:rsidR="0006545A" w:rsidRPr="00B426F8" w:rsidRDefault="0006545A" w:rsidP="00B426F8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del w:id="518" w:author="TIAGO" w:date="2021-09-08T21:07:00Z">
        <w:r w:rsidRPr="00B426F8" w:rsidDel="00B426F8">
          <w:rPr>
            <w:rFonts w:ascii="Arial" w:hAnsi="Arial" w:cs="Arial"/>
            <w:szCs w:val="24"/>
          </w:rPr>
          <w:delText>F</w:delText>
        </w:r>
      </w:del>
      <w:ins w:id="519" w:author="TIAGO" w:date="2021-09-08T21:07:00Z">
        <w:r w:rsidR="00B426F8">
          <w:rPr>
            <w:rFonts w:ascii="Arial" w:hAnsi="Arial" w:cs="Arial"/>
            <w:szCs w:val="24"/>
          </w:rPr>
          <w:t>f</w:t>
        </w:r>
      </w:ins>
      <w:r w:rsidRPr="00B426F8">
        <w:rPr>
          <w:rFonts w:ascii="Arial" w:hAnsi="Arial" w:cs="Arial"/>
          <w:szCs w:val="24"/>
        </w:rPr>
        <w:t>ormalizar</w:t>
      </w:r>
      <w:ins w:id="520" w:author="Rogerio Wilson Lelis Caixeta" w:date="2021-08-31T09:11:00Z">
        <w:del w:id="521" w:author="TIAGO" w:date="2021-09-08T21:07:00Z">
          <w:r w:rsidRPr="00B426F8" w:rsidDel="00B426F8">
            <w:rPr>
              <w:rFonts w:ascii="Arial" w:hAnsi="Arial" w:cs="Arial"/>
              <w:szCs w:val="24"/>
            </w:rPr>
            <w:delText>,</w:delText>
          </w:r>
        </w:del>
        <w:r w:rsidRPr="00B426F8">
          <w:rPr>
            <w:rFonts w:ascii="Arial" w:hAnsi="Arial" w:cs="Arial"/>
            <w:szCs w:val="24"/>
          </w:rPr>
          <w:t xml:space="preserve"> </w:t>
        </w:r>
        <w:r w:rsidRPr="00B426F8">
          <w:rPr>
            <w:rFonts w:ascii="Arial" w:hAnsi="Arial" w:cs="Arial"/>
            <w:rPrChange w:id="522" w:author="TIAGO" w:date="2021-09-08T21:07:00Z">
              <w:rPr>
                <w:rFonts w:ascii="Arial" w:hAnsi="Arial" w:cs="Arial"/>
                <w:highlight w:val="yellow"/>
              </w:rPr>
            </w:rPrChange>
          </w:rPr>
          <w:t>no livro de ocorrências</w:t>
        </w:r>
        <w:del w:id="523" w:author="TIAGO" w:date="2021-09-08T21:07:00Z">
          <w:r w:rsidRPr="00B426F8" w:rsidDel="00B426F8">
            <w:rPr>
              <w:rFonts w:ascii="Arial" w:hAnsi="Arial" w:cs="Arial"/>
              <w:szCs w:val="24"/>
            </w:rPr>
            <w:delText>,</w:delText>
          </w:r>
        </w:del>
      </w:ins>
      <w:del w:id="524" w:author="TIAGO" w:date="2021-09-08T21:07:00Z">
        <w:r w:rsidRPr="00B426F8" w:rsidDel="00B426F8">
          <w:rPr>
            <w:rFonts w:ascii="Arial" w:hAnsi="Arial" w:cs="Arial"/>
            <w:szCs w:val="24"/>
          </w:rPr>
          <w:delText xml:space="preserve"> a comunicação de que trata o inciso III</w:delText>
        </w:r>
      </w:del>
      <w:r w:rsidRPr="00B426F8">
        <w:rPr>
          <w:rFonts w:ascii="Arial" w:hAnsi="Arial" w:cs="Arial"/>
          <w:szCs w:val="24"/>
        </w:rPr>
        <w:t xml:space="preserve">, nos casos de ausência do Síndico; </w:t>
      </w:r>
    </w:p>
    <w:p w14:paraId="246EF2FF" w14:textId="77777777" w:rsidR="0006545A" w:rsidRPr="00317E14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Instruir todas e quaisquer pessoas sob sua responsabilidade sobre a </w:t>
      </w:r>
      <w:ins w:id="525" w:author="Rogerio Wilson Lelis Caixeta" w:date="2021-08-31T09:11:00Z">
        <w:r w:rsidRPr="00B426F8">
          <w:rPr>
            <w:rFonts w:ascii="Arial" w:hAnsi="Arial" w:cs="Arial"/>
            <w:szCs w:val="24"/>
          </w:rPr>
          <w:t>adequada</w:t>
        </w:r>
        <w:r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 xml:space="preserve">forma de uso da unidade cedida e do complexo de lazer; </w:t>
      </w:r>
    </w:p>
    <w:p w14:paraId="4F6CF36F" w14:textId="77777777" w:rsidR="0006545A" w:rsidRPr="001415D1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Fornecer aos seus executores de obras e serviços, visitantes e convidados a necessária autoriz</w:t>
      </w:r>
      <w:r>
        <w:rPr>
          <w:rFonts w:ascii="Arial" w:hAnsi="Arial" w:cs="Arial"/>
          <w:szCs w:val="24"/>
        </w:rPr>
        <w:t xml:space="preserve">ação do ingresso no Condomínio, inclusive as identificações por crachá, aprovados pela administração; </w:t>
      </w:r>
    </w:p>
    <w:p w14:paraId="21C3B827" w14:textId="77777777" w:rsidR="0006545A" w:rsidRPr="00317E14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Auxiliar</w:t>
      </w:r>
      <w:r w:rsidRPr="00317E14">
        <w:rPr>
          <w:rFonts w:ascii="Arial" w:hAnsi="Arial" w:cs="Arial"/>
          <w:color w:val="FF0000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e cooperar com o</w:t>
      </w:r>
      <w:r w:rsidRPr="00317E14">
        <w:rPr>
          <w:rFonts w:ascii="Arial" w:hAnsi="Arial" w:cs="Arial"/>
          <w:szCs w:val="24"/>
        </w:rPr>
        <w:t xml:space="preserve"> Síndico na manutenção da boa ordem interna; </w:t>
      </w:r>
    </w:p>
    <w:p w14:paraId="6C7C66F0" w14:textId="77777777" w:rsidR="0006545A" w:rsidRPr="00965A2E" w:rsidRDefault="0006545A" w:rsidP="00986BED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 xml:space="preserve">Manter os veículos de sua propriedade e de seus visitantes e convidados estacionados </w:t>
      </w:r>
      <w:ins w:id="526" w:author="Rogerio Wilson Lelis Caixeta" w:date="2021-08-31T09:13:00Z">
        <w:r w:rsidRPr="00B426F8">
          <w:rPr>
            <w:rFonts w:ascii="Arial" w:hAnsi="Arial" w:cs="Arial"/>
            <w:rPrChange w:id="527" w:author="TIAGO" w:date="2021-09-08T21:08:00Z">
              <w:rPr>
                <w:rFonts w:ascii="Arial" w:hAnsi="Arial" w:cs="Arial"/>
                <w:highlight w:val="yellow"/>
              </w:rPr>
            </w:rPrChange>
          </w:rPr>
          <w:t>em sua unidade, ou em seu respectivo lote de terreno</w:t>
        </w:r>
        <w:r>
          <w:rPr>
            <w:rFonts w:ascii="Arial" w:hAnsi="Arial" w:cs="Arial"/>
          </w:rPr>
          <w:t xml:space="preserve"> </w:t>
        </w:r>
      </w:ins>
      <w:del w:id="528" w:author="Rogerio Wilson Lelis Caixeta" w:date="2021-08-31T09:13:00Z">
        <w:r w:rsidRPr="00317E14" w:rsidDel="00002BF9">
          <w:rPr>
            <w:rFonts w:ascii="Arial" w:hAnsi="Arial" w:cs="Arial"/>
            <w:szCs w:val="24"/>
          </w:rPr>
          <w:delText xml:space="preserve">no </w:delText>
        </w:r>
        <w:r w:rsidDel="00002BF9">
          <w:rPr>
            <w:rFonts w:ascii="Arial" w:hAnsi="Arial" w:cs="Arial"/>
            <w:szCs w:val="24"/>
          </w:rPr>
          <w:delText xml:space="preserve">seu respectivo lote de terreno </w:delText>
        </w:r>
      </w:del>
      <w:r w:rsidRPr="00965A2E">
        <w:rPr>
          <w:rFonts w:ascii="Arial" w:hAnsi="Arial" w:cs="Arial"/>
          <w:color w:val="auto"/>
          <w:szCs w:val="24"/>
        </w:rPr>
        <w:t xml:space="preserve">ou em local que não cause transtornos, desde que autorizado pela administração. </w:t>
      </w:r>
    </w:p>
    <w:p w14:paraId="7B85FCEB" w14:textId="29E6B639" w:rsidR="0006545A" w:rsidRPr="00965A2E" w:rsidRDefault="0006545A" w:rsidP="00965A2E">
      <w:pPr>
        <w:numPr>
          <w:ilvl w:val="0"/>
          <w:numId w:val="11"/>
        </w:numPr>
        <w:spacing w:after="0" w:line="240" w:lineRule="auto"/>
        <w:ind w:left="1701" w:hanging="818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>Limitar o</w:t>
      </w:r>
      <w:ins w:id="529" w:author="Fernandes" w:date="2021-09-08T18:48:00Z">
        <w:r>
          <w:rPr>
            <w:rFonts w:ascii="Arial" w:hAnsi="Arial" w:cs="Arial"/>
            <w:szCs w:val="24"/>
          </w:rPr>
          <w:t xml:space="preserve"> acesso</w:t>
        </w:r>
      </w:ins>
      <w:r w:rsidRPr="00317E14">
        <w:rPr>
          <w:rFonts w:ascii="Arial" w:hAnsi="Arial" w:cs="Arial"/>
          <w:szCs w:val="24"/>
        </w:rPr>
        <w:t xml:space="preserve"> </w:t>
      </w:r>
      <w:del w:id="530" w:author="TIAGO" w:date="2021-09-08T21:09:00Z">
        <w:r w:rsidRPr="0006545A" w:rsidDel="00B426F8">
          <w:rPr>
            <w:rFonts w:ascii="Arial" w:hAnsi="Arial" w:cs="Arial"/>
            <w:strike/>
            <w:szCs w:val="24"/>
            <w:rPrChange w:id="531" w:author="Fernandes" w:date="2021-09-08T18:48:00Z">
              <w:rPr>
                <w:rFonts w:ascii="Arial" w:hAnsi="Arial" w:cs="Arial"/>
                <w:szCs w:val="24"/>
              </w:rPr>
            </w:rPrChange>
          </w:rPr>
          <w:delText>ingresso</w:delText>
        </w:r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>de veículos dos seus visitantes, convidados e demais pessoas sob sua responsabilidade</w:t>
      </w:r>
      <w:r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szCs w:val="24"/>
        </w:rPr>
        <w:t>ao máximo de 03 (três) por unidades</w:t>
      </w:r>
      <w:r>
        <w:rPr>
          <w:rFonts w:ascii="Arial" w:hAnsi="Arial" w:cs="Arial"/>
          <w:szCs w:val="24"/>
        </w:rPr>
        <w:t>, ou até</w:t>
      </w:r>
      <w:r w:rsidRPr="00317E14">
        <w:rPr>
          <w:rFonts w:ascii="Arial" w:hAnsi="Arial" w:cs="Arial"/>
          <w:szCs w:val="24"/>
        </w:rPr>
        <w:t xml:space="preserve"> à efetiva capacidade de acomodação</w:t>
      </w:r>
      <w:r>
        <w:rPr>
          <w:rFonts w:ascii="Arial" w:hAnsi="Arial" w:cs="Arial"/>
          <w:szCs w:val="24"/>
        </w:rPr>
        <w:t xml:space="preserve"> no seu respectivo lote, </w:t>
      </w:r>
      <w:r w:rsidRPr="00965A2E">
        <w:rPr>
          <w:rFonts w:ascii="Arial" w:hAnsi="Arial" w:cs="Arial"/>
          <w:szCs w:val="24"/>
        </w:rPr>
        <w:t>desde que autorizado pela administração</w:t>
      </w:r>
      <w:r>
        <w:rPr>
          <w:rFonts w:ascii="Arial" w:hAnsi="Arial" w:cs="Arial"/>
          <w:szCs w:val="24"/>
        </w:rPr>
        <w:t>.</w:t>
      </w:r>
    </w:p>
    <w:p w14:paraId="5E44CDC3" w14:textId="77777777" w:rsidR="0006545A" w:rsidRPr="00445B03" w:rsidRDefault="0006545A" w:rsidP="00965A2E">
      <w:pPr>
        <w:spacing w:after="0" w:line="240" w:lineRule="auto"/>
        <w:ind w:left="1701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 </w:t>
      </w:r>
    </w:p>
    <w:p w14:paraId="10969E90" w14:textId="77777777" w:rsidR="0006545A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532" w:name="_Toc76817345"/>
      <w:r>
        <w:rPr>
          <w:rFonts w:ascii="Arial" w:hAnsi="Arial" w:cs="Arial"/>
          <w:szCs w:val="24"/>
        </w:rPr>
        <w:t>CAPÍTULO XVI - Das Obrigações d</w:t>
      </w:r>
      <w:r w:rsidRPr="00317E14">
        <w:rPr>
          <w:rFonts w:ascii="Arial" w:hAnsi="Arial" w:cs="Arial"/>
          <w:szCs w:val="24"/>
        </w:rPr>
        <w:t xml:space="preserve">os Inquilinos, Executores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Obras,</w:t>
      </w:r>
      <w:bookmarkEnd w:id="532"/>
      <w:r w:rsidRPr="00317E14">
        <w:rPr>
          <w:rFonts w:ascii="Arial" w:hAnsi="Arial" w:cs="Arial"/>
          <w:szCs w:val="24"/>
        </w:rPr>
        <w:t xml:space="preserve"> </w:t>
      </w:r>
    </w:p>
    <w:p w14:paraId="7D4DC34A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533" w:name="_Toc76817346"/>
      <w:r w:rsidRPr="00317E14">
        <w:rPr>
          <w:rFonts w:ascii="Arial" w:hAnsi="Arial" w:cs="Arial"/>
          <w:szCs w:val="24"/>
        </w:rPr>
        <w:t xml:space="preserve">Visitantes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Convidados</w:t>
      </w:r>
      <w:bookmarkEnd w:id="533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B49EAF1" w14:textId="77777777" w:rsidR="0006545A" w:rsidRPr="00445B03" w:rsidRDefault="0006545A" w:rsidP="00986BED">
      <w:pPr>
        <w:spacing w:after="0" w:line="240" w:lineRule="auto"/>
        <w:ind w:left="0"/>
        <w:rPr>
          <w:rFonts w:ascii="Arial" w:hAnsi="Arial" w:cs="Arial"/>
          <w:sz w:val="16"/>
          <w:szCs w:val="24"/>
        </w:rPr>
      </w:pPr>
    </w:p>
    <w:p w14:paraId="4DC6D92C" w14:textId="236D2498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Seguir as </w:t>
      </w:r>
      <w:r w:rsidRPr="00965A2E">
        <w:rPr>
          <w:rFonts w:ascii="Arial" w:hAnsi="Arial" w:cs="Arial"/>
          <w:color w:val="auto"/>
          <w:szCs w:val="24"/>
        </w:rPr>
        <w:t>regras</w:t>
      </w:r>
      <w:r w:rsidRPr="00317E14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da</w:t>
      </w:r>
      <w:r w:rsidRPr="00317E14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administração</w:t>
      </w:r>
      <w:r w:rsidRPr="00317E14">
        <w:rPr>
          <w:rFonts w:ascii="Arial" w:hAnsi="Arial" w:cs="Arial"/>
          <w:szCs w:val="24"/>
        </w:rPr>
        <w:t xml:space="preserve"> sobre a forma de</w:t>
      </w:r>
      <w:ins w:id="534" w:author="Fernandes" w:date="2021-08-31T16:36:00Z">
        <w:r>
          <w:rPr>
            <w:rFonts w:ascii="Arial" w:hAnsi="Arial" w:cs="Arial"/>
            <w:szCs w:val="24"/>
          </w:rPr>
          <w:t xml:space="preserve"> acesso</w:t>
        </w:r>
      </w:ins>
      <w:r w:rsidRPr="00317E14">
        <w:rPr>
          <w:rFonts w:ascii="Arial" w:hAnsi="Arial" w:cs="Arial"/>
          <w:szCs w:val="24"/>
        </w:rPr>
        <w:t xml:space="preserve"> </w:t>
      </w:r>
      <w:del w:id="535" w:author="TIAGO" w:date="2021-09-08T21:09:00Z">
        <w:r w:rsidRPr="0006545A" w:rsidDel="00B426F8">
          <w:rPr>
            <w:rFonts w:ascii="Arial" w:hAnsi="Arial" w:cs="Arial"/>
            <w:strike/>
            <w:szCs w:val="24"/>
            <w:rPrChange w:id="536" w:author="Fernandes" w:date="2021-08-31T16:36:00Z">
              <w:rPr>
                <w:rFonts w:ascii="Arial" w:hAnsi="Arial" w:cs="Arial"/>
                <w:szCs w:val="24"/>
              </w:rPr>
            </w:rPrChange>
          </w:rPr>
          <w:delText>ingresso</w:delText>
        </w:r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 xml:space="preserve">e uso nas dependências e instalações do Condomínio, especialmente no que se refere a: </w:t>
      </w:r>
    </w:p>
    <w:p w14:paraId="60863A9C" w14:textId="77777777" w:rsidR="0006545A" w:rsidRPr="00445B03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 w:val="14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8835368" w14:textId="1F6AD588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Apresentação e depósito da competente autorização de </w:t>
      </w:r>
      <w:ins w:id="537" w:author="Fernandes" w:date="2021-08-31T16:35:00Z">
        <w:r>
          <w:rPr>
            <w:rFonts w:ascii="Arial" w:hAnsi="Arial" w:cs="Arial"/>
            <w:szCs w:val="24"/>
          </w:rPr>
          <w:t xml:space="preserve">acesso </w:t>
        </w:r>
      </w:ins>
      <w:del w:id="538" w:author="TIAGO" w:date="2021-09-08T21:09:00Z">
        <w:r w:rsidRPr="0006545A" w:rsidDel="00B426F8">
          <w:rPr>
            <w:rFonts w:ascii="Arial" w:hAnsi="Arial" w:cs="Arial"/>
            <w:strike/>
            <w:szCs w:val="24"/>
            <w:rPrChange w:id="539" w:author="Fernandes" w:date="2021-08-31T16:36:00Z">
              <w:rPr>
                <w:rFonts w:ascii="Arial" w:hAnsi="Arial" w:cs="Arial"/>
                <w:szCs w:val="24"/>
              </w:rPr>
            </w:rPrChange>
          </w:rPr>
          <w:delText>ingresso</w:delText>
        </w:r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 xml:space="preserve">no Condomínio; </w:t>
      </w:r>
    </w:p>
    <w:p w14:paraId="0123835E" w14:textId="77777777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Identificação por ocasião do ingresso inicial e sempre que solicitado pelo Serviço de Portaria; </w:t>
      </w:r>
    </w:p>
    <w:p w14:paraId="4A7364AC" w14:textId="57AB89F9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Observar a velocidade máxima de</w:t>
      </w:r>
      <w:ins w:id="540" w:author="Fernandes" w:date="2021-08-31T16:36:00Z">
        <w:r>
          <w:rPr>
            <w:rFonts w:ascii="Arial" w:hAnsi="Arial" w:cs="Arial"/>
            <w:szCs w:val="24"/>
          </w:rPr>
          <w:t xml:space="preserve"> </w:t>
        </w:r>
        <w:del w:id="541" w:author="TIAGO" w:date="2021-09-08T21:09:00Z">
          <w:r w:rsidRPr="00B426F8" w:rsidDel="00B426F8">
            <w:rPr>
              <w:rFonts w:ascii="Arial" w:hAnsi="Arial" w:cs="Arial"/>
              <w:szCs w:val="24"/>
            </w:rPr>
            <w:delText>40km/h (conforme legislação)</w:delText>
          </w:r>
        </w:del>
      </w:ins>
      <w:del w:id="542" w:author="TIAGO" w:date="2021-09-08T21:09:00Z">
        <w:r w:rsidRPr="00B426F8" w:rsidDel="00B426F8">
          <w:rPr>
            <w:rFonts w:ascii="Arial" w:hAnsi="Arial" w:cs="Arial"/>
            <w:szCs w:val="24"/>
          </w:rPr>
          <w:delText xml:space="preserve"> </w:delText>
        </w:r>
      </w:del>
      <w:r w:rsidRPr="00B426F8">
        <w:rPr>
          <w:rFonts w:ascii="Arial" w:hAnsi="Arial" w:cs="Arial"/>
          <w:szCs w:val="24"/>
        </w:rPr>
        <w:t>30 km/h</w:t>
      </w:r>
      <w:r w:rsidRPr="00317E14">
        <w:rPr>
          <w:rFonts w:ascii="Arial" w:hAnsi="Arial" w:cs="Arial"/>
          <w:szCs w:val="24"/>
        </w:rPr>
        <w:t xml:space="preserve"> no interior do Condomínio; </w:t>
      </w:r>
    </w:p>
    <w:p w14:paraId="47E9E4D0" w14:textId="77777777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provocar ruído e som alto no Condomínio; </w:t>
      </w:r>
    </w:p>
    <w:p w14:paraId="72FBEC0E" w14:textId="77777777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Usar na forma permitida, as utilidades e benfeitorias contidas na unidade de lazer, observando sempre as proibições contidas neste Regimento, os avisos e sinais visuais existentes no local; </w:t>
      </w:r>
    </w:p>
    <w:p w14:paraId="459BD5E3" w14:textId="77777777" w:rsidR="0006545A" w:rsidRPr="00317E14" w:rsidRDefault="0006545A" w:rsidP="00986BED">
      <w:pPr>
        <w:numPr>
          <w:ilvl w:val="0"/>
          <w:numId w:val="12"/>
        </w:numPr>
        <w:spacing w:after="0" w:line="240" w:lineRule="auto"/>
        <w:ind w:left="1701" w:hanging="66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No caso dos executores de obras e serviços, manter os seus veículos estacionados na parte interior da unidade autônoma e na impossibilidade disso, estacionar na parte externa do Condomínio; </w:t>
      </w:r>
    </w:p>
    <w:p w14:paraId="06694899" w14:textId="77777777" w:rsidR="0006545A" w:rsidRPr="00965A2E" w:rsidRDefault="0006545A" w:rsidP="00965A2E">
      <w:pPr>
        <w:spacing w:after="0" w:line="240" w:lineRule="auto"/>
        <w:ind w:left="305"/>
        <w:jc w:val="left"/>
        <w:rPr>
          <w:rFonts w:ascii="Arial" w:hAnsi="Arial" w:cs="Arial"/>
          <w:b/>
          <w:sz w:val="14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  <w:r w:rsidRPr="00EF5BDB">
        <w:rPr>
          <w:rFonts w:ascii="Arial" w:hAnsi="Arial" w:cs="Arial"/>
          <w:b/>
          <w:strike/>
          <w:szCs w:val="24"/>
        </w:rPr>
        <w:t xml:space="preserve"> </w:t>
      </w:r>
    </w:p>
    <w:p w14:paraId="1012D4FA" w14:textId="77777777" w:rsidR="0006545A" w:rsidRPr="00317E14" w:rsidRDefault="0006545A" w:rsidP="00986BED">
      <w:pPr>
        <w:spacing w:after="0" w:line="240" w:lineRule="auto"/>
        <w:ind w:left="305"/>
        <w:jc w:val="left"/>
        <w:rPr>
          <w:rFonts w:ascii="Arial" w:hAnsi="Arial" w:cs="Arial"/>
          <w:szCs w:val="24"/>
        </w:rPr>
      </w:pPr>
    </w:p>
    <w:p w14:paraId="3D81218F" w14:textId="77777777" w:rsidR="0006545A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543" w:name="_Toc76817347"/>
      <w:r>
        <w:rPr>
          <w:rFonts w:ascii="Arial" w:hAnsi="Arial" w:cs="Arial"/>
          <w:szCs w:val="24"/>
        </w:rPr>
        <w:t>CAPÍTULO XVII - Das Restrições e</w:t>
      </w:r>
      <w:r w:rsidRPr="00317E14">
        <w:rPr>
          <w:rFonts w:ascii="Arial" w:hAnsi="Arial" w:cs="Arial"/>
          <w:szCs w:val="24"/>
        </w:rPr>
        <w:t xml:space="preserve"> Proibições Inerentes </w:t>
      </w:r>
      <w:r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>o</w:t>
      </w:r>
      <w:bookmarkEnd w:id="543"/>
      <w:r w:rsidRPr="00317E14">
        <w:rPr>
          <w:rFonts w:ascii="Arial" w:hAnsi="Arial" w:cs="Arial"/>
          <w:szCs w:val="24"/>
        </w:rPr>
        <w:t xml:space="preserve"> </w:t>
      </w:r>
    </w:p>
    <w:p w14:paraId="1DF14145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544" w:name="_Toc76817348"/>
      <w:r w:rsidRPr="00317E14">
        <w:rPr>
          <w:rFonts w:ascii="Arial" w:hAnsi="Arial" w:cs="Arial"/>
          <w:szCs w:val="24"/>
        </w:rPr>
        <w:t xml:space="preserve">Uso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as Instalações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o Complexo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Lazer</w:t>
      </w:r>
      <w:bookmarkEnd w:id="544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4B61B122" w14:textId="77777777" w:rsidR="0006545A" w:rsidRPr="00317E14" w:rsidRDefault="0006545A" w:rsidP="00986BED">
      <w:pPr>
        <w:spacing w:after="0" w:line="240" w:lineRule="auto"/>
        <w:ind w:left="30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7DD5409C" w14:textId="77777777" w:rsidR="0006545A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No espaço compreendido pelo quiosque, sanitários de uso coletivo e parque aquático é expressamente proibido: </w:t>
      </w:r>
    </w:p>
    <w:p w14:paraId="791CAA03" w14:textId="77777777" w:rsidR="0006545A" w:rsidRPr="00317E14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5BB33358" w14:textId="3943772A" w:rsidR="0006545A" w:rsidRPr="00317E14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Usar, além dos limites do quiosque e das churrasqueiras, pratos</w:t>
      </w:r>
      <w:ins w:id="545" w:author="TIAGO" w:date="2021-09-08T21:10:00Z">
        <w:r w:rsidR="00B426F8">
          <w:rPr>
            <w:rFonts w:ascii="Arial" w:hAnsi="Arial" w:cs="Arial"/>
            <w:szCs w:val="24"/>
          </w:rPr>
          <w:t>,</w:t>
        </w:r>
      </w:ins>
      <w:del w:id="546" w:author="TIAGO" w:date="2021-09-08T21:10:00Z">
        <w:r w:rsidRPr="00317E14" w:rsidDel="00B426F8">
          <w:rPr>
            <w:rFonts w:ascii="Arial" w:hAnsi="Arial" w:cs="Arial"/>
            <w:szCs w:val="24"/>
          </w:rPr>
          <w:delText xml:space="preserve"> e</w:delText>
        </w:r>
      </w:del>
      <w:r w:rsidRPr="00317E14">
        <w:rPr>
          <w:rFonts w:ascii="Arial" w:hAnsi="Arial" w:cs="Arial"/>
          <w:szCs w:val="24"/>
        </w:rPr>
        <w:t xml:space="preserve"> copos</w:t>
      </w:r>
      <w:ins w:id="547" w:author="TIAGO" w:date="2021-09-08T21:10:00Z">
        <w:r w:rsidR="00B426F8">
          <w:rPr>
            <w:rFonts w:ascii="Arial" w:hAnsi="Arial" w:cs="Arial"/>
            <w:szCs w:val="24"/>
          </w:rPr>
          <w:t xml:space="preserve"> e</w:t>
        </w:r>
      </w:ins>
      <w:ins w:id="548" w:author="Fernandes" w:date="2021-08-31T16:37:00Z">
        <w:del w:id="549" w:author="TIAGO" w:date="2021-09-08T21:10:00Z">
          <w:r w:rsidDel="00B426F8">
            <w:rPr>
              <w:rFonts w:ascii="Arial" w:hAnsi="Arial" w:cs="Arial"/>
              <w:szCs w:val="24"/>
            </w:rPr>
            <w:delText>,</w:delText>
          </w:r>
        </w:del>
        <w:r>
          <w:rPr>
            <w:rFonts w:ascii="Arial" w:hAnsi="Arial" w:cs="Arial"/>
            <w:szCs w:val="24"/>
          </w:rPr>
          <w:t xml:space="preserve"> </w:t>
        </w:r>
        <w:del w:id="550" w:author="TIAGO" w:date="2021-09-08T21:10:00Z">
          <w:r w:rsidDel="00B426F8">
            <w:rPr>
              <w:rFonts w:ascii="Arial" w:hAnsi="Arial" w:cs="Arial"/>
              <w:szCs w:val="24"/>
            </w:rPr>
            <w:delText xml:space="preserve">(virgula) </w:delText>
          </w:r>
        </w:del>
      </w:ins>
      <w:del w:id="551" w:author="TIAGO" w:date="2021-09-08T21:10:00Z"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>quaisquer que sejam, facas, instrumentos perfuro-cortantes, garrafas,</w:t>
      </w:r>
      <w:ins w:id="552" w:author="Fernandes" w:date="2021-08-31T16:38:00Z">
        <w:r>
          <w:rPr>
            <w:rFonts w:ascii="Arial" w:hAnsi="Arial" w:cs="Arial"/>
            <w:szCs w:val="24"/>
          </w:rPr>
          <w:t xml:space="preserve"> além de </w:t>
        </w:r>
      </w:ins>
      <w:del w:id="553" w:author="TIAGO" w:date="2021-09-08T21:10:00Z"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>servir refeições, lanches e consumir alimentos em geral, independentemente de sua finalidade, qua</w:t>
      </w:r>
      <w:r>
        <w:rPr>
          <w:rFonts w:ascii="Arial" w:hAnsi="Arial" w:cs="Arial"/>
          <w:szCs w:val="24"/>
        </w:rPr>
        <w:t>lidade, conteúdo e procedência;</w:t>
      </w:r>
    </w:p>
    <w:p w14:paraId="04C5935C" w14:textId="77777777" w:rsidR="0006545A" w:rsidRPr="00317E14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Fumar qualquer espécie ou tipo de cigarro, </w:t>
      </w:r>
      <w:ins w:id="554" w:author="Rogerio Wilson Lelis Caixeta" w:date="2021-08-31T09:17:00Z">
        <w:r w:rsidRPr="00B426F8">
          <w:rPr>
            <w:rFonts w:ascii="Arial" w:hAnsi="Arial" w:cs="Arial"/>
            <w:rPrChange w:id="555" w:author="TIAGO" w:date="2021-09-08T21:11:00Z">
              <w:rPr>
                <w:rFonts w:ascii="Arial" w:hAnsi="Arial" w:cs="Arial"/>
                <w:highlight w:val="yellow"/>
              </w:rPr>
            </w:rPrChange>
          </w:rPr>
          <w:t>incluindo narguilé e cigarros eletrônicos</w:t>
        </w:r>
        <w:r>
          <w:rPr>
            <w:rFonts w:ascii="Arial" w:hAnsi="Arial" w:cs="Arial"/>
          </w:rPr>
          <w:t>,</w:t>
        </w:r>
        <w:r w:rsidRPr="00317E14"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 xml:space="preserve">bem como utilizar-se de qualquer instrumento destinado à prática do tabagismo, no interior das piscinas; </w:t>
      </w:r>
    </w:p>
    <w:p w14:paraId="2AB2E27A" w14:textId="3C1C2D67" w:rsidR="0006545A" w:rsidRPr="00317E14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ins w:id="556" w:author="Fernandes" w:date="2021-08-31T16:38:00Z">
        <w:r>
          <w:rPr>
            <w:rFonts w:ascii="Arial" w:hAnsi="Arial" w:cs="Arial"/>
            <w:szCs w:val="24"/>
          </w:rPr>
          <w:t xml:space="preserve">Acessar </w:t>
        </w:r>
      </w:ins>
      <w:del w:id="557" w:author="TIAGO" w:date="2021-09-08T21:11:00Z">
        <w:r w:rsidRPr="0006545A" w:rsidDel="00B426F8">
          <w:rPr>
            <w:rFonts w:ascii="Arial" w:hAnsi="Arial" w:cs="Arial"/>
            <w:strike/>
            <w:szCs w:val="24"/>
            <w:rPrChange w:id="558" w:author="Fernandes" w:date="2021-08-31T16:38:00Z">
              <w:rPr>
                <w:rFonts w:ascii="Arial" w:hAnsi="Arial" w:cs="Arial"/>
                <w:szCs w:val="24"/>
              </w:rPr>
            </w:rPrChange>
          </w:rPr>
          <w:delText>Ingressar</w:delText>
        </w:r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 xml:space="preserve">nas piscinas com o corpo untado de bronzeadores </w:t>
      </w:r>
      <w:ins w:id="559" w:author="Rogerio Wilson Lelis Caixeta" w:date="2021-08-31T09:18:00Z">
        <w:r w:rsidRPr="00B426F8">
          <w:rPr>
            <w:rFonts w:ascii="Arial" w:hAnsi="Arial" w:cs="Arial"/>
          </w:rPr>
          <w:t xml:space="preserve">ou </w:t>
        </w:r>
        <w:r w:rsidRPr="00B426F8">
          <w:rPr>
            <w:rFonts w:ascii="Arial" w:hAnsi="Arial" w:cs="Arial"/>
            <w:rPrChange w:id="560" w:author="TIAGO" w:date="2021-09-08T21:11:00Z">
              <w:rPr>
                <w:rFonts w:ascii="Arial" w:hAnsi="Arial" w:cs="Arial"/>
                <w:highlight w:val="yellow"/>
              </w:rPr>
            </w:rPrChange>
          </w:rPr>
          <w:t>protetores solares</w:t>
        </w:r>
        <w:r>
          <w:rPr>
            <w:rFonts w:ascii="Arial" w:hAnsi="Arial" w:cs="Arial"/>
          </w:rPr>
          <w:t xml:space="preserve"> </w:t>
        </w:r>
      </w:ins>
      <w:r w:rsidRPr="00317E14">
        <w:rPr>
          <w:rFonts w:ascii="Arial" w:hAnsi="Arial" w:cs="Arial"/>
          <w:szCs w:val="24"/>
        </w:rPr>
        <w:t>solúveis em contato com a água;</w:t>
      </w:r>
    </w:p>
    <w:p w14:paraId="2BA722AF" w14:textId="3B79F968" w:rsidR="0006545A" w:rsidRPr="00317E14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ins w:id="561" w:author="Fernandes" w:date="2021-08-31T16:39:00Z">
        <w:r>
          <w:rPr>
            <w:rFonts w:ascii="Arial" w:hAnsi="Arial" w:cs="Arial"/>
            <w:szCs w:val="24"/>
          </w:rPr>
          <w:t xml:space="preserve">Acessar </w:t>
        </w:r>
      </w:ins>
      <w:del w:id="562" w:author="TIAGO" w:date="2021-09-08T21:11:00Z">
        <w:r w:rsidRPr="0006545A" w:rsidDel="00B426F8">
          <w:rPr>
            <w:rFonts w:ascii="Arial" w:hAnsi="Arial" w:cs="Arial"/>
            <w:strike/>
            <w:szCs w:val="24"/>
            <w:rPrChange w:id="563" w:author="Fernandes" w:date="2021-08-31T16:39:00Z">
              <w:rPr>
                <w:rFonts w:ascii="Arial" w:hAnsi="Arial" w:cs="Arial"/>
                <w:szCs w:val="24"/>
              </w:rPr>
            </w:rPrChange>
          </w:rPr>
          <w:delText>Ingressar</w:delText>
        </w:r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>nas piscinas com trajes inadequados como cuecas e bermudas;</w:t>
      </w:r>
    </w:p>
    <w:p w14:paraId="45EA6E8A" w14:textId="77777777" w:rsidR="0006545A" w:rsidRPr="00220D87" w:rsidRDefault="0006545A" w:rsidP="00986BED">
      <w:pPr>
        <w:numPr>
          <w:ilvl w:val="0"/>
          <w:numId w:val="13"/>
        </w:numPr>
        <w:spacing w:after="0" w:line="240" w:lineRule="auto"/>
        <w:ind w:left="1701" w:hanging="648"/>
        <w:rPr>
          <w:rFonts w:ascii="Arial" w:hAnsi="Arial" w:cs="Arial"/>
          <w:szCs w:val="24"/>
        </w:rPr>
      </w:pPr>
      <w:r w:rsidRPr="00220D87">
        <w:rPr>
          <w:rFonts w:ascii="Arial" w:hAnsi="Arial" w:cs="Arial"/>
          <w:szCs w:val="24"/>
        </w:rPr>
        <w:t xml:space="preserve"> Beber </w:t>
      </w:r>
      <w:r w:rsidRPr="00965A2E">
        <w:rPr>
          <w:rFonts w:ascii="Arial" w:hAnsi="Arial" w:cs="Arial"/>
          <w:szCs w:val="24"/>
        </w:rPr>
        <w:t xml:space="preserve">e/ou comer </w:t>
      </w:r>
      <w:r w:rsidRPr="00220D87">
        <w:rPr>
          <w:rFonts w:ascii="Arial" w:hAnsi="Arial" w:cs="Arial"/>
          <w:szCs w:val="24"/>
        </w:rPr>
        <w:t>nas bordas e</w:t>
      </w:r>
      <w:r w:rsidRPr="00965A2E">
        <w:rPr>
          <w:rFonts w:ascii="Arial" w:hAnsi="Arial" w:cs="Arial"/>
          <w:szCs w:val="24"/>
        </w:rPr>
        <w:t xml:space="preserve"> interior</w:t>
      </w:r>
      <w:r w:rsidRPr="00220D87">
        <w:rPr>
          <w:rFonts w:ascii="Arial" w:hAnsi="Arial" w:cs="Arial"/>
          <w:szCs w:val="24"/>
        </w:rPr>
        <w:t xml:space="preserve"> das piscinas; </w:t>
      </w:r>
    </w:p>
    <w:p w14:paraId="4D9F6B3D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</w:p>
    <w:p w14:paraId="77E1EB75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564" w:name="_Toc76817349"/>
      <w:r>
        <w:rPr>
          <w:rFonts w:ascii="Arial" w:hAnsi="Arial" w:cs="Arial"/>
          <w:szCs w:val="24"/>
        </w:rPr>
        <w:t>CAPÍTULO XVIII - Da Indisponibilidade d</w:t>
      </w:r>
      <w:r w:rsidRPr="00317E14">
        <w:rPr>
          <w:rFonts w:ascii="Arial" w:hAnsi="Arial" w:cs="Arial"/>
          <w:szCs w:val="24"/>
        </w:rPr>
        <w:t xml:space="preserve">as Unidades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o Complexo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Lazer</w:t>
      </w:r>
      <w:bookmarkEnd w:id="564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3112E1B7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C69E6D9" w14:textId="77777777" w:rsidR="0006545A" w:rsidRDefault="0006545A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  <w:pPrChange w:id="565" w:author="Rogerio Wilson Lelis Caixeta" w:date="2021-08-31T09:19:00Z">
          <w:pPr>
            <w:pStyle w:val="PargrafodaLista"/>
            <w:numPr>
              <w:numId w:val="14"/>
            </w:numPr>
            <w:ind w:hanging="360"/>
            <w:jc w:val="left"/>
          </w:pPr>
        </w:pPrChange>
      </w:pPr>
      <w:ins w:id="566" w:author="Rogerio Wilson Lelis Caixeta" w:date="2021-08-31T09:18:00Z">
        <w:r w:rsidRPr="00B426F8">
          <w:rPr>
            <w:rFonts w:ascii="Arial" w:hAnsi="Arial" w:cs="Arial"/>
            <w:rPrChange w:id="567" w:author="TIAGO" w:date="2021-09-08T21:12:00Z">
              <w:rPr>
                <w:rFonts w:ascii="Arial" w:hAnsi="Arial" w:cs="Arial"/>
                <w:highlight w:val="yellow"/>
              </w:rPr>
            </w:rPrChange>
          </w:rPr>
          <w:t>É vedado a administração do</w:t>
        </w:r>
      </w:ins>
      <w:ins w:id="568" w:author="Rogerio Wilson Lelis Caixeta" w:date="2021-08-31T09:33:00Z">
        <w:r w:rsidRPr="00B426F8">
          <w:rPr>
            <w:rFonts w:ascii="Arial" w:hAnsi="Arial" w:cs="Arial"/>
            <w:rPrChange w:id="569" w:author="TIAGO" w:date="2021-09-08T21:12:00Z">
              <w:rPr>
                <w:rFonts w:ascii="Arial" w:hAnsi="Arial" w:cs="Arial"/>
                <w:highlight w:val="yellow"/>
              </w:rPr>
            </w:rPrChange>
          </w:rPr>
          <w:t xml:space="preserve"> condomínio</w:t>
        </w:r>
      </w:ins>
      <w:ins w:id="570" w:author="Rogerio Wilson Lelis Caixeta" w:date="2021-08-31T09:18:00Z">
        <w:r w:rsidRPr="00B426F8">
          <w:rPr>
            <w:rFonts w:ascii="Arial" w:hAnsi="Arial" w:cs="Arial"/>
            <w:rPrChange w:id="571" w:author="TIAGO" w:date="2021-09-08T21:12:00Z">
              <w:rPr>
                <w:rFonts w:ascii="Arial" w:hAnsi="Arial" w:cs="Arial"/>
                <w:highlight w:val="yellow"/>
              </w:rPr>
            </w:rPrChange>
          </w:rPr>
          <w:t xml:space="preserve"> </w:t>
        </w:r>
      </w:ins>
      <w:ins w:id="572" w:author="Rogerio Wilson Lelis Caixeta" w:date="2021-08-31T09:39:00Z">
        <w:r w:rsidRPr="00B426F8">
          <w:rPr>
            <w:rFonts w:ascii="Arial" w:hAnsi="Arial" w:cs="Arial"/>
            <w:rPrChange w:id="573" w:author="TIAGO" w:date="2021-09-08T21:12:00Z">
              <w:rPr>
                <w:rFonts w:ascii="Arial" w:hAnsi="Arial" w:cs="Arial"/>
                <w:highlight w:val="yellow"/>
              </w:rPr>
            </w:rPrChange>
          </w:rPr>
          <w:t xml:space="preserve">Residencial </w:t>
        </w:r>
      </w:ins>
      <w:ins w:id="574" w:author="Rogerio Wilson Lelis Caixeta" w:date="2021-08-31T09:18:00Z">
        <w:r w:rsidRPr="00B426F8">
          <w:rPr>
            <w:rFonts w:ascii="Arial" w:hAnsi="Arial" w:cs="Arial"/>
            <w:rPrChange w:id="575" w:author="TIAGO" w:date="2021-09-08T21:12:00Z">
              <w:rPr>
                <w:rFonts w:ascii="Arial" w:hAnsi="Arial" w:cs="Arial"/>
                <w:highlight w:val="yellow"/>
              </w:rPr>
            </w:rPrChange>
          </w:rPr>
          <w:t>Village</w:t>
        </w:r>
      </w:ins>
      <w:ins w:id="576" w:author="Rogerio Wilson Lelis Caixeta" w:date="2021-08-31T09:33:00Z">
        <w:r w:rsidRPr="00B426F8">
          <w:rPr>
            <w:rFonts w:ascii="Arial" w:hAnsi="Arial" w:cs="Arial"/>
          </w:rPr>
          <w:t xml:space="preserve"> </w:t>
        </w:r>
        <w:proofErr w:type="spellStart"/>
        <w:r w:rsidRPr="00B426F8">
          <w:rPr>
            <w:rFonts w:ascii="Arial" w:hAnsi="Arial" w:cs="Arial"/>
          </w:rPr>
          <w:t>Thermas</w:t>
        </w:r>
        <w:proofErr w:type="spellEnd"/>
        <w:r w:rsidRPr="00B426F8">
          <w:rPr>
            <w:rFonts w:ascii="Arial" w:hAnsi="Arial" w:cs="Arial"/>
          </w:rPr>
          <w:t xml:space="preserve"> das </w:t>
        </w:r>
      </w:ins>
      <w:ins w:id="577" w:author="Rogerio Wilson Lelis Caixeta" w:date="2021-08-31T09:34:00Z">
        <w:r w:rsidRPr="00B426F8">
          <w:rPr>
            <w:rFonts w:ascii="Arial" w:hAnsi="Arial" w:cs="Arial"/>
          </w:rPr>
          <w:t>Caldas</w:t>
        </w:r>
      </w:ins>
      <w:ins w:id="578" w:author="Rogerio Wilson Lelis Caixeta" w:date="2021-08-31T09:18:00Z">
        <w:r>
          <w:rPr>
            <w:rFonts w:ascii="Arial" w:hAnsi="Arial" w:cs="Arial"/>
          </w:rPr>
          <w:t xml:space="preserve"> </w:t>
        </w:r>
      </w:ins>
      <w:del w:id="579" w:author="Rogerio Wilson Lelis Caixeta" w:date="2021-08-31T09:18:00Z">
        <w:r w:rsidRPr="00317E14" w:rsidDel="00002BF9">
          <w:rPr>
            <w:rFonts w:ascii="Arial" w:hAnsi="Arial" w:cs="Arial"/>
            <w:szCs w:val="24"/>
          </w:rPr>
          <w:delText xml:space="preserve">É defeso ao Síndico </w:delText>
        </w:r>
      </w:del>
      <w:r w:rsidRPr="00317E14">
        <w:rPr>
          <w:rFonts w:ascii="Arial" w:hAnsi="Arial" w:cs="Arial"/>
          <w:szCs w:val="24"/>
        </w:rPr>
        <w:t xml:space="preserve">ou a quem lhe ocupe o lugar ceder, emprestar ou alugar as unidades integrantes do complexo de lazer, independentemente da condição do interessado perante o Condomínio. </w:t>
      </w:r>
    </w:p>
    <w:p w14:paraId="45C9E39B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D2D83CD" w14:textId="77777777" w:rsidR="0006545A" w:rsidRPr="00317E14" w:rsidRDefault="0006545A" w:rsidP="00986BED">
      <w:pPr>
        <w:pStyle w:val="PargrafodaLista"/>
        <w:numPr>
          <w:ilvl w:val="0"/>
          <w:numId w:val="15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unidades componentes do complexo de lazer são de uso exclusivo dos Condôminos, admitidas as ressalvas contidas neste Regimento. </w:t>
      </w:r>
    </w:p>
    <w:p w14:paraId="06264F28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6B7526E" w14:textId="281BC956" w:rsidR="0006545A" w:rsidRPr="00317E14" w:rsidRDefault="0006545A" w:rsidP="00986BED">
      <w:pPr>
        <w:pStyle w:val="PargrafodaLista"/>
        <w:numPr>
          <w:ilvl w:val="0"/>
          <w:numId w:val="15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Faculta-se ao Condômino</w:t>
      </w:r>
      <w:ins w:id="580" w:author="Fernandes" w:date="2021-09-08T18:43:00Z">
        <w:r>
          <w:rPr>
            <w:rFonts w:ascii="Arial" w:hAnsi="Arial" w:cs="Arial"/>
            <w:szCs w:val="24"/>
          </w:rPr>
          <w:t>, o</w:t>
        </w:r>
      </w:ins>
      <w:r w:rsidRPr="00317E14">
        <w:rPr>
          <w:rFonts w:ascii="Arial" w:hAnsi="Arial" w:cs="Arial"/>
          <w:szCs w:val="24"/>
        </w:rPr>
        <w:t xml:space="preserve"> direito de reserva,</w:t>
      </w:r>
      <w:ins w:id="581" w:author="Fernandes" w:date="2021-09-08T18:44:00Z">
        <w:del w:id="582" w:author="TIAGO" w:date="2021-09-08T21:12:00Z">
          <w:r w:rsidDel="00B426F8">
            <w:rPr>
              <w:rFonts w:ascii="Arial" w:hAnsi="Arial" w:cs="Arial"/>
              <w:szCs w:val="24"/>
            </w:rPr>
            <w:delText>retira essa vírgula</w:delText>
          </w:r>
        </w:del>
      </w:ins>
      <w:del w:id="583" w:author="TIAGO" w:date="2021-09-08T21:12:00Z"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ins w:id="584" w:author="TIAGO" w:date="2021-09-08T21:12:00Z">
        <w:r w:rsidR="00B426F8"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 xml:space="preserve">para fins privados, </w:t>
      </w:r>
      <w:ins w:id="585" w:author="Fernandes" w:date="2021-09-08T18:45:00Z">
        <w:r>
          <w:rPr>
            <w:rFonts w:ascii="Arial" w:hAnsi="Arial" w:cs="Arial"/>
            <w:szCs w:val="24"/>
          </w:rPr>
          <w:t xml:space="preserve">01(uma) churrasqueira por dia, </w:t>
        </w:r>
      </w:ins>
      <w:del w:id="586" w:author="TIAGO" w:date="2021-09-08T21:12:00Z">
        <w:r w:rsidRPr="0006545A" w:rsidDel="00B426F8">
          <w:rPr>
            <w:rFonts w:ascii="Arial" w:hAnsi="Arial" w:cs="Arial"/>
            <w:strike/>
            <w:szCs w:val="24"/>
            <w:rPrChange w:id="587" w:author="Fernandes" w:date="2021-09-08T18:46:00Z">
              <w:rPr>
                <w:rFonts w:ascii="Arial" w:hAnsi="Arial" w:cs="Arial"/>
                <w:szCs w:val="24"/>
              </w:rPr>
            </w:rPrChange>
          </w:rPr>
          <w:delText>das churrasqueiras</w:delText>
        </w:r>
        <w:r w:rsidRPr="00317E14" w:rsidDel="00B426F8">
          <w:rPr>
            <w:rFonts w:ascii="Arial" w:hAnsi="Arial" w:cs="Arial"/>
            <w:szCs w:val="24"/>
          </w:rPr>
          <w:delText xml:space="preserve">, </w:delText>
        </w:r>
      </w:del>
      <w:r w:rsidRPr="00317E14">
        <w:rPr>
          <w:rFonts w:ascii="Arial" w:hAnsi="Arial" w:cs="Arial"/>
          <w:szCs w:val="24"/>
        </w:rPr>
        <w:t xml:space="preserve">desde que essa utilização e o número de pessoas sob sua responsabilidade não impeça o uso das benfeitorias restantes pelos demais Condôminos. </w:t>
      </w:r>
    </w:p>
    <w:p w14:paraId="41E1EF79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3ACC090" w14:textId="77777777" w:rsidR="0006545A" w:rsidRPr="00317E14" w:rsidRDefault="0006545A" w:rsidP="00986BED">
      <w:pPr>
        <w:pStyle w:val="PargrafodaLista"/>
        <w:numPr>
          <w:ilvl w:val="0"/>
          <w:numId w:val="15"/>
        </w:numPr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Na hipótese do parágrafo segundo, observar-se-á sempre a ordem de reserva, cabendo ao usuário devolver as unidades usadas em perfeito estado de asseio e conservação. </w:t>
      </w:r>
    </w:p>
    <w:p w14:paraId="6564125A" w14:textId="77777777" w:rsidR="0006545A" w:rsidRPr="009D54BF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</w:p>
    <w:p w14:paraId="4B20EFD2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588" w:name="_Toc76817350"/>
      <w:r>
        <w:rPr>
          <w:rFonts w:ascii="Arial" w:hAnsi="Arial" w:cs="Arial"/>
          <w:szCs w:val="24"/>
        </w:rPr>
        <w:lastRenderedPageBreak/>
        <w:t>CAPÍTULO XIX - Da Penalidades e</w:t>
      </w:r>
      <w:r w:rsidRPr="00317E14">
        <w:rPr>
          <w:rFonts w:ascii="Arial" w:hAnsi="Arial" w:cs="Arial"/>
          <w:szCs w:val="24"/>
        </w:rPr>
        <w:t xml:space="preserve"> Multas Administrativas</w:t>
      </w:r>
      <w:bookmarkEnd w:id="588"/>
    </w:p>
    <w:p w14:paraId="499D1F0F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2BBD5F23" w14:textId="77777777" w:rsidR="0006545A" w:rsidRPr="00317E14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As penalidades previstas neste regulamento são:</w:t>
      </w:r>
    </w:p>
    <w:p w14:paraId="1AF78FA5" w14:textId="77777777" w:rsidR="0006545A" w:rsidRPr="00317E14" w:rsidRDefault="0006545A" w:rsidP="00986BED">
      <w:pPr>
        <w:spacing w:after="0" w:line="240" w:lineRule="auto"/>
        <w:ind w:left="1276"/>
        <w:rPr>
          <w:rFonts w:ascii="Arial" w:hAnsi="Arial" w:cs="Arial"/>
          <w:szCs w:val="24"/>
        </w:rPr>
      </w:pPr>
    </w:p>
    <w:p w14:paraId="264E5CD3" w14:textId="77777777" w:rsidR="0006545A" w:rsidRPr="00317E14" w:rsidRDefault="0006545A" w:rsidP="00986BED">
      <w:pPr>
        <w:pStyle w:val="PargrafodaLista"/>
        <w:numPr>
          <w:ilvl w:val="0"/>
          <w:numId w:val="16"/>
        </w:numPr>
        <w:spacing w:after="0" w:line="240" w:lineRule="auto"/>
        <w:ind w:left="1701" w:hanging="42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Advertência escrita e multa pecuniária.</w:t>
      </w:r>
    </w:p>
    <w:p w14:paraId="274BC0C1" w14:textId="77777777" w:rsidR="0006545A" w:rsidRPr="00317E14" w:rsidRDefault="0006545A" w:rsidP="00986BED">
      <w:pPr>
        <w:pStyle w:val="PargrafodaLista"/>
        <w:spacing w:after="0" w:line="240" w:lineRule="auto"/>
        <w:ind w:left="1005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02E6523" w14:textId="3C4EC114" w:rsidR="0006545A" w:rsidRDefault="0006545A" w:rsidP="00986BED">
      <w:pPr>
        <w:pStyle w:val="PargrafodaLista"/>
        <w:numPr>
          <w:ilvl w:val="0"/>
          <w:numId w:val="17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 advertência por escrito é privativa do Sindico</w:t>
      </w:r>
      <w:ins w:id="589" w:author="Fernandes" w:date="2021-09-08T18:42:00Z">
        <w:r>
          <w:rPr>
            <w:rFonts w:ascii="Arial" w:hAnsi="Arial" w:cs="Arial"/>
            <w:szCs w:val="24"/>
          </w:rPr>
          <w:t xml:space="preserve"> por meio</w:t>
        </w:r>
      </w:ins>
      <w:r w:rsidRPr="00317E14">
        <w:rPr>
          <w:rFonts w:ascii="Arial" w:hAnsi="Arial" w:cs="Arial"/>
          <w:szCs w:val="24"/>
        </w:rPr>
        <w:t xml:space="preserve"> </w:t>
      </w:r>
      <w:del w:id="590" w:author="TIAGO" w:date="2021-09-08T21:13:00Z">
        <w:r w:rsidRPr="0006545A" w:rsidDel="00B426F8">
          <w:rPr>
            <w:rFonts w:ascii="Arial" w:hAnsi="Arial" w:cs="Arial"/>
            <w:strike/>
            <w:szCs w:val="24"/>
            <w:rPrChange w:id="591" w:author="Fernandes" w:date="2021-09-08T18:42:00Z">
              <w:rPr>
                <w:rFonts w:ascii="Arial" w:hAnsi="Arial" w:cs="Arial"/>
                <w:szCs w:val="24"/>
              </w:rPr>
            </w:rPrChange>
          </w:rPr>
          <w:delText>através</w:delText>
        </w:r>
        <w:r w:rsidRPr="00317E14" w:rsidDel="00B426F8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>de carta dirigida ao infrator.</w:t>
      </w:r>
    </w:p>
    <w:p w14:paraId="2EEAABF5" w14:textId="77777777" w:rsidR="0006545A" w:rsidRPr="00EE15FC" w:rsidRDefault="0006545A" w:rsidP="00986BED">
      <w:pPr>
        <w:pStyle w:val="PargrafodaLista"/>
        <w:numPr>
          <w:ilvl w:val="0"/>
          <w:numId w:val="17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EE15FC">
        <w:rPr>
          <w:rFonts w:ascii="Arial" w:hAnsi="Arial" w:cs="Arial"/>
          <w:szCs w:val="24"/>
        </w:rPr>
        <w:t xml:space="preserve">A pena de multa será sempre aplicada pelo Sindico ouvido o Conselho </w:t>
      </w:r>
      <w:ins w:id="592" w:author="Rogerio Wilson Lelis Caixeta" w:date="2021-08-31T09:19:00Z">
        <w:r w:rsidRPr="00B426F8">
          <w:rPr>
            <w:rFonts w:ascii="Arial" w:hAnsi="Arial" w:cs="Arial"/>
            <w:rPrChange w:id="593" w:author="TIAGO" w:date="2021-09-08T21:12:00Z">
              <w:rPr>
                <w:rFonts w:ascii="Arial" w:hAnsi="Arial" w:cs="Arial"/>
                <w:highlight w:val="yellow"/>
              </w:rPr>
            </w:rPrChange>
          </w:rPr>
          <w:t>administrativo</w:t>
        </w:r>
        <w:r>
          <w:rPr>
            <w:rFonts w:ascii="Arial" w:hAnsi="Arial" w:cs="Arial"/>
            <w:szCs w:val="24"/>
          </w:rPr>
          <w:t>.</w:t>
        </w:r>
      </w:ins>
      <w:del w:id="594" w:author="Rogerio Wilson Lelis Caixeta" w:date="2021-08-31T09:19:00Z">
        <w:r w:rsidRPr="00EE15FC" w:rsidDel="00BE20CF">
          <w:rPr>
            <w:rFonts w:ascii="Arial" w:hAnsi="Arial" w:cs="Arial"/>
            <w:szCs w:val="24"/>
          </w:rPr>
          <w:delText>Consultivo</w:delText>
        </w:r>
      </w:del>
    </w:p>
    <w:p w14:paraId="7BD3B157" w14:textId="77777777" w:rsidR="0006545A" w:rsidRPr="00317E14" w:rsidRDefault="0006545A" w:rsidP="00986BED">
      <w:pPr>
        <w:tabs>
          <w:tab w:val="left" w:pos="567"/>
        </w:tabs>
        <w:spacing w:after="0" w:line="240" w:lineRule="auto"/>
        <w:ind w:left="1701"/>
        <w:rPr>
          <w:rFonts w:ascii="Arial" w:hAnsi="Arial" w:cs="Arial"/>
          <w:szCs w:val="24"/>
        </w:rPr>
      </w:pPr>
    </w:p>
    <w:p w14:paraId="0347408F" w14:textId="77777777" w:rsidR="0006545A" w:rsidRPr="00317E14" w:rsidRDefault="0006545A" w:rsidP="00986BED">
      <w:pPr>
        <w:pStyle w:val="PargrafodaLista"/>
        <w:numPr>
          <w:ilvl w:val="0"/>
          <w:numId w:val="16"/>
        </w:numPr>
        <w:tabs>
          <w:tab w:val="left" w:pos="567"/>
        </w:tabs>
        <w:spacing w:after="0" w:line="240" w:lineRule="auto"/>
        <w:ind w:left="1701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Multas</w:t>
      </w:r>
    </w:p>
    <w:p w14:paraId="5F845B6E" w14:textId="77777777" w:rsidR="0006545A" w:rsidRPr="00317E14" w:rsidRDefault="0006545A" w:rsidP="00986BED">
      <w:pPr>
        <w:spacing w:after="0" w:line="240" w:lineRule="auto"/>
        <w:rPr>
          <w:rFonts w:ascii="Arial" w:hAnsi="Arial" w:cs="Arial"/>
          <w:szCs w:val="24"/>
        </w:rPr>
      </w:pPr>
    </w:p>
    <w:p w14:paraId="73B46E9D" w14:textId="088887B4" w:rsidR="0006545A" w:rsidRDefault="0006545A" w:rsidP="00986BED">
      <w:pPr>
        <w:pStyle w:val="PargrafodaLista"/>
        <w:numPr>
          <w:ilvl w:val="0"/>
          <w:numId w:val="18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multas por infrações deste Regulamento Interno serão calculadas e aplicadas </w:t>
      </w:r>
      <w:ins w:id="595" w:author="Fernandes" w:date="2021-09-08T18:41:00Z">
        <w:r>
          <w:rPr>
            <w:rFonts w:ascii="Arial" w:hAnsi="Arial" w:cs="Arial"/>
            <w:szCs w:val="24"/>
          </w:rPr>
          <w:t xml:space="preserve">em </w:t>
        </w:r>
      </w:ins>
      <w:del w:id="596" w:author="TIAGO" w:date="2021-09-08T21:14:00Z">
        <w:r w:rsidRPr="0006545A" w:rsidDel="00AF5EC9">
          <w:rPr>
            <w:rFonts w:ascii="Arial" w:hAnsi="Arial" w:cs="Arial"/>
            <w:strike/>
            <w:szCs w:val="24"/>
            <w:rPrChange w:id="597" w:author="Fernandes" w:date="2021-09-08T18:41:00Z">
              <w:rPr>
                <w:rFonts w:ascii="Arial" w:hAnsi="Arial" w:cs="Arial"/>
                <w:szCs w:val="24"/>
              </w:rPr>
            </w:rPrChange>
          </w:rPr>
          <w:delText>de</w:delText>
        </w:r>
        <w:r w:rsidRPr="00317E14" w:rsidDel="00AF5EC9">
          <w:rPr>
            <w:rFonts w:ascii="Arial" w:hAnsi="Arial" w:cs="Arial"/>
            <w:szCs w:val="24"/>
          </w:rPr>
          <w:delText xml:space="preserve"> </w:delText>
        </w:r>
      </w:del>
      <w:r w:rsidRPr="00317E14">
        <w:rPr>
          <w:rFonts w:ascii="Arial" w:hAnsi="Arial" w:cs="Arial"/>
          <w:szCs w:val="24"/>
        </w:rPr>
        <w:t xml:space="preserve">conformidade com </w:t>
      </w:r>
      <w:del w:id="598" w:author="TIAGO" w:date="2021-09-08T21:17:00Z">
        <w:r w:rsidRPr="00317E14" w:rsidDel="00AF5EC9">
          <w:rPr>
            <w:rFonts w:ascii="Arial" w:hAnsi="Arial" w:cs="Arial"/>
            <w:szCs w:val="24"/>
          </w:rPr>
          <w:delText xml:space="preserve">o </w:delText>
        </w:r>
      </w:del>
      <w:ins w:id="599" w:author="TIAGO" w:date="2021-09-08T21:17:00Z">
        <w:r w:rsidR="00AF5EC9">
          <w:rPr>
            <w:rFonts w:ascii="Arial" w:hAnsi="Arial" w:cs="Arial"/>
            <w:szCs w:val="24"/>
          </w:rPr>
          <w:t>A</w:t>
        </w:r>
      </w:ins>
      <w:del w:id="600" w:author="TIAGO" w:date="2021-09-08T21:17:00Z">
        <w:r w:rsidRPr="00317E14" w:rsidDel="00AF5EC9">
          <w:rPr>
            <w:rFonts w:ascii="Arial" w:hAnsi="Arial" w:cs="Arial"/>
            <w:szCs w:val="24"/>
          </w:rPr>
          <w:delText>A</w:delText>
        </w:r>
      </w:del>
      <w:r w:rsidRPr="00317E14">
        <w:rPr>
          <w:rFonts w:ascii="Arial" w:hAnsi="Arial" w:cs="Arial"/>
          <w:szCs w:val="24"/>
        </w:rPr>
        <w:t>rt</w:t>
      </w:r>
      <w:del w:id="601" w:author="TIAGO" w:date="2021-09-08T21:17:00Z">
        <w:r w:rsidRPr="00317E14" w:rsidDel="00AF5EC9">
          <w:rPr>
            <w:rFonts w:ascii="Arial" w:hAnsi="Arial" w:cs="Arial"/>
            <w:szCs w:val="24"/>
          </w:rPr>
          <w:delText>igo</w:delText>
        </w:r>
      </w:del>
      <w:ins w:id="602" w:author="TIAGO" w:date="2021-09-08T21:17:00Z">
        <w:r w:rsidR="00AF5EC9">
          <w:rPr>
            <w:rFonts w:ascii="Arial" w:hAnsi="Arial" w:cs="Arial"/>
            <w:szCs w:val="24"/>
          </w:rPr>
          <w:t>.</w:t>
        </w:r>
      </w:ins>
      <w:r w:rsidRPr="00317E14">
        <w:rPr>
          <w:rFonts w:ascii="Arial" w:hAnsi="Arial" w:cs="Arial"/>
          <w:szCs w:val="24"/>
        </w:rPr>
        <w:t xml:space="preserve"> </w:t>
      </w:r>
      <w:del w:id="603" w:author="TIAGO" w:date="2021-09-08T21:16:00Z">
        <w:r w:rsidRPr="00317E14" w:rsidDel="00AF5EC9">
          <w:rPr>
            <w:rFonts w:ascii="Arial" w:hAnsi="Arial" w:cs="Arial"/>
            <w:szCs w:val="24"/>
          </w:rPr>
          <w:delText xml:space="preserve">50 </w:delText>
        </w:r>
      </w:del>
      <w:ins w:id="604" w:author="TIAGO" w:date="2021-09-08T21:16:00Z">
        <w:r w:rsidR="00AF5EC9">
          <w:rPr>
            <w:rFonts w:ascii="Arial" w:hAnsi="Arial" w:cs="Arial"/>
            <w:szCs w:val="24"/>
          </w:rPr>
          <w:t>46</w:t>
        </w:r>
        <w:r w:rsidR="00AF5EC9" w:rsidRPr="00317E14">
          <w:rPr>
            <w:rFonts w:ascii="Arial" w:hAnsi="Arial" w:cs="Arial"/>
            <w:szCs w:val="24"/>
          </w:rPr>
          <w:t xml:space="preserve"> </w:t>
        </w:r>
      </w:ins>
      <w:r w:rsidRPr="00317E14">
        <w:rPr>
          <w:rFonts w:ascii="Arial" w:hAnsi="Arial" w:cs="Arial"/>
          <w:szCs w:val="24"/>
        </w:rPr>
        <w:t>da Convenção</w:t>
      </w:r>
      <w:ins w:id="605" w:author="Fernandes" w:date="2021-09-08T18:42:00Z">
        <w:r>
          <w:rPr>
            <w:rFonts w:ascii="Arial" w:hAnsi="Arial" w:cs="Arial"/>
            <w:szCs w:val="24"/>
          </w:rPr>
          <w:t>.</w:t>
        </w:r>
      </w:ins>
      <w:r w:rsidRPr="00317E14">
        <w:rPr>
          <w:rFonts w:ascii="Arial" w:hAnsi="Arial" w:cs="Arial"/>
          <w:szCs w:val="24"/>
        </w:rPr>
        <w:t xml:space="preserve"> </w:t>
      </w:r>
      <w:del w:id="606" w:author="TIAGO" w:date="2021-09-08T21:14:00Z">
        <w:r w:rsidRPr="0006545A" w:rsidDel="00AF5EC9">
          <w:rPr>
            <w:rFonts w:ascii="Arial" w:hAnsi="Arial" w:cs="Arial"/>
            <w:strike/>
            <w:szCs w:val="24"/>
            <w:rPrChange w:id="607" w:author="Fernandes" w:date="2021-09-08T18:42:00Z">
              <w:rPr>
                <w:rFonts w:ascii="Arial" w:hAnsi="Arial" w:cs="Arial"/>
                <w:szCs w:val="24"/>
              </w:rPr>
            </w:rPrChange>
          </w:rPr>
          <w:delText>que reza.</w:delText>
        </w:r>
      </w:del>
    </w:p>
    <w:p w14:paraId="6C048434" w14:textId="77777777" w:rsidR="0006545A" w:rsidRDefault="0006545A" w:rsidP="00E64339">
      <w:pPr>
        <w:pStyle w:val="PargrafodaLista"/>
        <w:spacing w:after="0" w:line="240" w:lineRule="auto"/>
        <w:ind w:left="2268"/>
        <w:rPr>
          <w:rFonts w:ascii="Arial" w:hAnsi="Arial" w:cs="Arial"/>
          <w:szCs w:val="24"/>
        </w:rPr>
      </w:pPr>
    </w:p>
    <w:p w14:paraId="0450B2CF" w14:textId="77777777" w:rsidR="0006545A" w:rsidRPr="00EE15FC" w:rsidRDefault="0006545A" w:rsidP="00986BED">
      <w:pPr>
        <w:pStyle w:val="PargrafodaLista"/>
        <w:numPr>
          <w:ilvl w:val="0"/>
          <w:numId w:val="18"/>
        </w:numPr>
        <w:spacing w:after="0" w:line="240" w:lineRule="auto"/>
        <w:ind w:left="2268" w:hanging="283"/>
        <w:rPr>
          <w:rFonts w:ascii="Arial" w:hAnsi="Arial" w:cs="Arial"/>
          <w:szCs w:val="24"/>
        </w:rPr>
      </w:pPr>
      <w:r w:rsidRPr="00EE15FC">
        <w:rPr>
          <w:rFonts w:ascii="Arial" w:hAnsi="Arial" w:cs="Arial"/>
          <w:szCs w:val="24"/>
        </w:rPr>
        <w:t>30% (trinta por cento) do salário mínimo vigente no momento da infração, inserido juntamente com o boleto da Taxa de Condomínio, cobrado em dobro em caso de reincidência.</w:t>
      </w:r>
    </w:p>
    <w:p w14:paraId="26E862AD" w14:textId="77777777" w:rsidR="0006545A" w:rsidRDefault="0006545A" w:rsidP="00986BED">
      <w:pPr>
        <w:spacing w:after="0" w:line="240" w:lineRule="auto"/>
        <w:ind w:left="0"/>
        <w:rPr>
          <w:ins w:id="608" w:author="Rogerio Wilson Lelis Caixeta" w:date="2021-08-31T09:25:00Z"/>
          <w:rFonts w:ascii="Arial" w:hAnsi="Arial" w:cs="Arial"/>
          <w:b/>
          <w:szCs w:val="24"/>
        </w:rPr>
      </w:pPr>
    </w:p>
    <w:p w14:paraId="3C1E5885" w14:textId="77777777" w:rsidR="0006545A" w:rsidDel="00AF5EC9" w:rsidRDefault="0006545A" w:rsidP="00986BED">
      <w:pPr>
        <w:spacing w:after="0" w:line="240" w:lineRule="auto"/>
        <w:ind w:left="0"/>
        <w:rPr>
          <w:ins w:id="609" w:author="Rogerio Wilson Lelis Caixeta" w:date="2021-08-31T09:25:00Z"/>
          <w:del w:id="610" w:author="TIAGO" w:date="2021-09-08T21:15:00Z"/>
          <w:rFonts w:ascii="Arial" w:hAnsi="Arial" w:cs="Arial"/>
          <w:b/>
          <w:szCs w:val="24"/>
        </w:rPr>
      </w:pPr>
    </w:p>
    <w:p w14:paraId="7336BFB4" w14:textId="70B5A329" w:rsidR="0006545A" w:rsidDel="00AF5EC9" w:rsidRDefault="0006545A">
      <w:pPr>
        <w:pStyle w:val="PargrafodaLista"/>
        <w:numPr>
          <w:ilvl w:val="0"/>
          <w:numId w:val="16"/>
        </w:numPr>
        <w:tabs>
          <w:tab w:val="left" w:pos="567"/>
        </w:tabs>
        <w:spacing w:after="0" w:line="240" w:lineRule="auto"/>
        <w:ind w:left="1701"/>
        <w:rPr>
          <w:ins w:id="611" w:author="Rogerio Wilson Lelis Caixeta" w:date="2021-08-31T09:25:00Z"/>
          <w:del w:id="612" w:author="TIAGO" w:date="2021-09-08T21:15:00Z"/>
          <w:rFonts w:ascii="Arial" w:hAnsi="Arial" w:cs="Arial"/>
          <w:highlight w:val="yellow"/>
        </w:rPr>
        <w:pPrChange w:id="613" w:author="Rogerio Wilson Lelis Caixeta" w:date="2021-08-31T09:26:00Z">
          <w:pPr>
            <w:pStyle w:val="PargrafodaLista"/>
            <w:numPr>
              <w:numId w:val="33"/>
            </w:numPr>
            <w:tabs>
              <w:tab w:val="left" w:pos="567"/>
            </w:tabs>
            <w:spacing w:after="0" w:line="240" w:lineRule="auto"/>
            <w:ind w:left="1005" w:hanging="360"/>
          </w:pPr>
        </w:pPrChange>
      </w:pPr>
      <w:ins w:id="614" w:author="Rogerio Wilson Lelis Caixeta" w:date="2021-08-31T09:25:00Z">
        <w:del w:id="615" w:author="TIAGO" w:date="2021-09-08T21:15:00Z">
          <w:r w:rsidRPr="00F1358E" w:rsidDel="00AF5EC9">
            <w:rPr>
              <w:rFonts w:ascii="Arial" w:hAnsi="Arial" w:cs="Arial"/>
              <w:szCs w:val="24"/>
              <w:highlight w:val="yellow"/>
            </w:rPr>
            <w:delText>Ações</w:delText>
          </w:r>
          <w:r w:rsidRPr="00BE20CF" w:rsidDel="00AF5EC9">
            <w:rPr>
              <w:rFonts w:ascii="Arial" w:hAnsi="Arial" w:cs="Arial"/>
              <w:highlight w:val="yellow"/>
            </w:rPr>
            <w:delText xml:space="preserve"> não previstas e/ou omissas neste regimento interno e na convenção deverão ser avaliados previamente pelo sindico, juntamente com o conselho administrativo que poderá estipular uma penalidade como forma de coibi-las, passando a decisão a fazer parte constante das penalidades previamente existentes.  </w:delText>
          </w:r>
        </w:del>
      </w:ins>
    </w:p>
    <w:p w14:paraId="166550FB" w14:textId="77777777" w:rsidR="0006545A" w:rsidRPr="00317E14" w:rsidRDefault="0006545A" w:rsidP="00986BED">
      <w:pPr>
        <w:spacing w:after="0" w:line="240" w:lineRule="auto"/>
        <w:ind w:left="0"/>
        <w:rPr>
          <w:rFonts w:ascii="Arial" w:hAnsi="Arial" w:cs="Arial"/>
          <w:b/>
          <w:szCs w:val="24"/>
        </w:rPr>
      </w:pPr>
    </w:p>
    <w:p w14:paraId="47E078F0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616" w:name="_Toc76817351"/>
      <w:r>
        <w:rPr>
          <w:rFonts w:ascii="Arial" w:hAnsi="Arial" w:cs="Arial"/>
          <w:szCs w:val="24"/>
        </w:rPr>
        <w:t xml:space="preserve">CAPÍTULO XX - </w:t>
      </w:r>
      <w:r w:rsidRPr="00317E14">
        <w:rPr>
          <w:rFonts w:ascii="Arial" w:hAnsi="Arial" w:cs="Arial"/>
          <w:szCs w:val="24"/>
        </w:rPr>
        <w:t xml:space="preserve">Disposições </w:t>
      </w:r>
      <w:r>
        <w:rPr>
          <w:rFonts w:ascii="Arial" w:hAnsi="Arial" w:cs="Arial"/>
          <w:szCs w:val="24"/>
        </w:rPr>
        <w:t>Transitórias</w:t>
      </w:r>
      <w:bookmarkEnd w:id="616"/>
    </w:p>
    <w:p w14:paraId="098C5B2B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b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8923B23" w14:textId="77777777" w:rsidR="0006545A" w:rsidRPr="00317E14" w:rsidRDefault="0006545A" w:rsidP="00986BED">
      <w:pPr>
        <w:spacing w:after="0" w:line="240" w:lineRule="auto"/>
        <w:ind w:left="103"/>
        <w:jc w:val="left"/>
        <w:rPr>
          <w:rFonts w:ascii="Arial" w:hAnsi="Arial" w:cs="Arial"/>
          <w:szCs w:val="24"/>
        </w:rPr>
      </w:pPr>
    </w:p>
    <w:p w14:paraId="138A2501" w14:textId="77777777" w:rsidR="00AF5EC9" w:rsidRDefault="0006545A">
      <w:pPr>
        <w:pStyle w:val="PargrafodaLista"/>
        <w:numPr>
          <w:ilvl w:val="0"/>
          <w:numId w:val="14"/>
        </w:numPr>
        <w:spacing w:after="0" w:line="240" w:lineRule="auto"/>
        <w:rPr>
          <w:ins w:id="617" w:author="TIAGO" w:date="2021-09-08T21:20:00Z"/>
          <w:rFonts w:ascii="Arial" w:hAnsi="Arial" w:cs="Arial"/>
          <w:color w:val="auto"/>
          <w:szCs w:val="24"/>
        </w:rPr>
        <w:pPrChange w:id="618" w:author="TIAGO" w:date="2021-09-08T21:20:00Z">
          <w:pPr>
            <w:spacing w:after="0" w:line="240" w:lineRule="auto"/>
            <w:ind w:left="98"/>
            <w:jc w:val="left"/>
          </w:pPr>
        </w:pPrChange>
      </w:pPr>
      <w:r w:rsidRPr="00317E14">
        <w:rPr>
          <w:rFonts w:ascii="Arial" w:hAnsi="Arial" w:cs="Arial"/>
          <w:szCs w:val="24"/>
        </w:rPr>
        <w:t>As cercas vivas divisórias entre u</w:t>
      </w:r>
      <w:r>
        <w:rPr>
          <w:rFonts w:ascii="Arial" w:hAnsi="Arial" w:cs="Arial"/>
          <w:szCs w:val="24"/>
        </w:rPr>
        <w:t xml:space="preserve">nidades não poderão ultrapassar </w:t>
      </w:r>
      <w:r w:rsidRPr="00965A2E">
        <w:rPr>
          <w:rFonts w:ascii="Arial" w:hAnsi="Arial" w:cs="Arial"/>
          <w:color w:val="auto"/>
          <w:szCs w:val="24"/>
        </w:rPr>
        <w:t>1,80</w:t>
      </w:r>
      <w:r>
        <w:rPr>
          <w:rFonts w:ascii="Arial" w:hAnsi="Arial" w:cs="Arial"/>
          <w:szCs w:val="24"/>
        </w:rPr>
        <w:t xml:space="preserve">mts (um metro e oitenta centímetros) de altura, </w:t>
      </w:r>
      <w:r w:rsidRPr="00965A2E">
        <w:rPr>
          <w:rFonts w:ascii="Arial" w:hAnsi="Arial" w:cs="Arial"/>
          <w:color w:val="auto"/>
          <w:szCs w:val="24"/>
        </w:rPr>
        <w:t xml:space="preserve">podendo-se edificar grades ou assemelhados, vedada a edificação de muros de alvenaria que ultrapassem a altura de 01m (um metro). </w:t>
      </w:r>
    </w:p>
    <w:p w14:paraId="4CF3A899" w14:textId="35BA569B" w:rsidR="0006545A" w:rsidRPr="00965A2E" w:rsidDel="00AF5EC9" w:rsidRDefault="0006545A">
      <w:pPr>
        <w:pStyle w:val="PargrafodaLista"/>
        <w:spacing w:after="0" w:line="240" w:lineRule="auto"/>
        <w:rPr>
          <w:del w:id="619" w:author="TIAGO" w:date="2021-09-08T21:20:00Z"/>
          <w:rFonts w:ascii="Arial" w:hAnsi="Arial" w:cs="Arial"/>
          <w:color w:val="auto"/>
          <w:szCs w:val="24"/>
        </w:rPr>
        <w:pPrChange w:id="620" w:author="TIAGO" w:date="2021-09-08T21:20:00Z">
          <w:pPr>
            <w:pStyle w:val="PargrafodaLista"/>
            <w:numPr>
              <w:numId w:val="14"/>
            </w:numPr>
            <w:spacing w:after="0" w:line="240" w:lineRule="auto"/>
            <w:ind w:hanging="360"/>
          </w:pPr>
        </w:pPrChange>
      </w:pPr>
      <w:ins w:id="621" w:author="Fernandes" w:date="2021-09-08T18:38:00Z">
        <w:del w:id="622" w:author="TIAGO" w:date="2021-09-08T21:20:00Z">
          <w:r w:rsidDel="00AF5EC9">
            <w:rPr>
              <w:rFonts w:ascii="Arial" w:hAnsi="Arial" w:cs="Arial"/>
              <w:color w:val="auto"/>
              <w:szCs w:val="24"/>
            </w:rPr>
            <w:delText>Obs. Em alguns casos deve-se prevalecer o bom senso. Exemplo: tem uma casa no Jacarandás que tem um desn</w:delText>
          </w:r>
        </w:del>
      </w:ins>
      <w:ins w:id="623" w:author="Fernandes" w:date="2021-09-08T18:39:00Z">
        <w:del w:id="624" w:author="TIAGO" w:date="2021-09-08T21:20:00Z">
          <w:r w:rsidDel="00AF5EC9">
            <w:rPr>
              <w:rFonts w:ascii="Arial" w:hAnsi="Arial" w:cs="Arial"/>
              <w:color w:val="auto"/>
              <w:szCs w:val="24"/>
            </w:rPr>
            <w:delText>ível grande, considerar 1,80m a partir do lado mais alto. Dependendo, permitir exceç</w:delText>
          </w:r>
        </w:del>
      </w:ins>
      <w:ins w:id="625" w:author="Fernandes" w:date="2021-09-08T18:40:00Z">
        <w:del w:id="626" w:author="TIAGO" w:date="2021-09-08T21:20:00Z">
          <w:r w:rsidDel="00AF5EC9">
            <w:rPr>
              <w:rFonts w:ascii="Arial" w:hAnsi="Arial" w:cs="Arial"/>
              <w:color w:val="auto"/>
              <w:szCs w:val="24"/>
            </w:rPr>
            <w:delText>ões.</w:delText>
          </w:r>
        </w:del>
      </w:ins>
    </w:p>
    <w:p w14:paraId="3A97CB3A" w14:textId="5D68AB8D" w:rsidR="0006545A" w:rsidRPr="00317E14" w:rsidRDefault="0006545A">
      <w:pPr>
        <w:pStyle w:val="PargrafodaLista"/>
        <w:spacing w:after="0" w:line="240" w:lineRule="auto"/>
        <w:rPr>
          <w:rFonts w:ascii="Arial" w:hAnsi="Arial" w:cs="Arial"/>
          <w:szCs w:val="24"/>
        </w:rPr>
        <w:pPrChange w:id="627" w:author="TIAGO" w:date="2021-09-08T21:20:00Z">
          <w:pPr>
            <w:spacing w:after="0" w:line="240" w:lineRule="auto"/>
            <w:ind w:left="98"/>
            <w:jc w:val="left"/>
          </w:pPr>
        </w:pPrChange>
      </w:pPr>
      <w:del w:id="628" w:author="TIAGO" w:date="2021-09-08T21:20:00Z">
        <w:r w:rsidRPr="00317E14" w:rsidDel="00AF5EC9">
          <w:rPr>
            <w:rFonts w:ascii="Arial" w:hAnsi="Arial" w:cs="Arial"/>
            <w:szCs w:val="24"/>
          </w:rPr>
          <w:delText xml:space="preserve"> </w:delText>
        </w:r>
      </w:del>
    </w:p>
    <w:p w14:paraId="6C5C3B25" w14:textId="77777777" w:rsidR="0006545A" w:rsidRDefault="0006545A">
      <w:pPr>
        <w:spacing w:after="0" w:line="240" w:lineRule="auto"/>
        <w:ind w:left="709" w:hanging="349"/>
        <w:rPr>
          <w:rFonts w:ascii="Arial" w:hAnsi="Arial" w:cs="Arial"/>
          <w:szCs w:val="24"/>
        </w:rPr>
        <w:pPrChange w:id="629" w:author="Rogerio Wilson Lelis Caixeta" w:date="2021-08-31T09:29:00Z">
          <w:pPr>
            <w:spacing w:after="0" w:line="240" w:lineRule="auto"/>
            <w:ind w:left="1701" w:hanging="992"/>
          </w:pPr>
        </w:pPrChange>
      </w:pPr>
      <w:r w:rsidRPr="00317E14">
        <w:rPr>
          <w:rFonts w:ascii="Arial" w:hAnsi="Arial" w:cs="Arial"/>
          <w:b/>
          <w:szCs w:val="24"/>
        </w:rPr>
        <w:t xml:space="preserve">Parágrafo Único </w:t>
      </w:r>
      <w:r w:rsidRPr="00317E14">
        <w:rPr>
          <w:rFonts w:ascii="Arial" w:hAnsi="Arial" w:cs="Arial"/>
          <w:szCs w:val="24"/>
        </w:rPr>
        <w:t>- O Condomínio providenciará a adequação das cercas vivas</w:t>
      </w:r>
      <w:r>
        <w:rPr>
          <w:rFonts w:ascii="Arial" w:hAnsi="Arial" w:cs="Arial"/>
          <w:szCs w:val="24"/>
        </w:rPr>
        <w:t xml:space="preserve"> e edificações</w:t>
      </w:r>
      <w:r w:rsidRPr="00317E14">
        <w:rPr>
          <w:rFonts w:ascii="Arial" w:hAnsi="Arial" w:cs="Arial"/>
          <w:szCs w:val="24"/>
        </w:rPr>
        <w:t xml:space="preserve"> existentes que ultrapassarem a altura máxima fixada neste artigo. </w:t>
      </w:r>
    </w:p>
    <w:p w14:paraId="2955FACC" w14:textId="77777777" w:rsidR="0006545A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62831D6E" w14:textId="793FDF90" w:rsidR="0006545A" w:rsidRPr="00D663E6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trike/>
          <w:szCs w:val="24"/>
        </w:rPr>
      </w:pPr>
      <w:r w:rsidRPr="00A95BEA">
        <w:rPr>
          <w:rFonts w:ascii="Arial" w:hAnsi="Arial" w:cs="Arial"/>
          <w:bCs/>
          <w:szCs w:val="24"/>
        </w:rPr>
        <w:t xml:space="preserve">Para </w:t>
      </w:r>
      <w:r>
        <w:rPr>
          <w:rFonts w:ascii="Arial" w:hAnsi="Arial" w:cs="Arial"/>
          <w:bCs/>
          <w:szCs w:val="24"/>
        </w:rPr>
        <w:t>todos os efeitos de direito este Regimento</w:t>
      </w:r>
      <w:ins w:id="630" w:author="TIAGO" w:date="2021-09-08T21:21:00Z">
        <w:r w:rsidR="00AF5EC9">
          <w:rPr>
            <w:rFonts w:ascii="Arial" w:hAnsi="Arial" w:cs="Arial"/>
            <w:bCs/>
            <w:szCs w:val="24"/>
          </w:rPr>
          <w:t xml:space="preserve"> Interno</w:t>
        </w:r>
      </w:ins>
      <w:ins w:id="631" w:author="Fernandes" w:date="2021-09-08T18:36:00Z">
        <w:del w:id="632" w:author="TIAGO" w:date="2021-09-08T21:21:00Z">
          <w:r w:rsidDel="00AF5EC9">
            <w:rPr>
              <w:rFonts w:ascii="Arial" w:hAnsi="Arial" w:cs="Arial"/>
              <w:bCs/>
              <w:szCs w:val="24"/>
            </w:rPr>
            <w:delText>,virgula</w:delText>
          </w:r>
        </w:del>
      </w:ins>
      <w:del w:id="633" w:author="TIAGO" w:date="2021-09-08T21:21:00Z">
        <w:r w:rsidRPr="00A95BEA" w:rsidDel="00AF5EC9">
          <w:rPr>
            <w:rFonts w:ascii="Arial" w:hAnsi="Arial" w:cs="Arial"/>
            <w:bCs/>
            <w:szCs w:val="24"/>
          </w:rPr>
          <w:delText xml:space="preserve"> </w:delText>
        </w:r>
        <w:r w:rsidRPr="0006545A" w:rsidDel="00AF5EC9">
          <w:rPr>
            <w:rFonts w:ascii="Arial" w:hAnsi="Arial" w:cs="Arial"/>
            <w:bCs/>
            <w:strike/>
            <w:szCs w:val="24"/>
            <w:rPrChange w:id="634" w:author="Fernandes" w:date="2021-09-08T18:37:00Z">
              <w:rPr>
                <w:rFonts w:ascii="Arial" w:hAnsi="Arial" w:cs="Arial"/>
                <w:bCs/>
                <w:szCs w:val="24"/>
              </w:rPr>
            </w:rPrChange>
          </w:rPr>
          <w:delText>passa a viger</w:delText>
        </w:r>
      </w:del>
      <w:r w:rsidRPr="00A95BEA">
        <w:rPr>
          <w:rFonts w:ascii="Arial" w:hAnsi="Arial" w:cs="Arial"/>
          <w:bCs/>
          <w:szCs w:val="24"/>
        </w:rPr>
        <w:t xml:space="preserve"> </w:t>
      </w:r>
      <w:ins w:id="635" w:author="Fernandes" w:date="2021-09-08T18:37:00Z">
        <w:r>
          <w:rPr>
            <w:rFonts w:ascii="Arial" w:hAnsi="Arial" w:cs="Arial"/>
            <w:bCs/>
            <w:szCs w:val="24"/>
          </w:rPr>
          <w:t xml:space="preserve">entra em vigor </w:t>
        </w:r>
      </w:ins>
      <w:r w:rsidRPr="00A95BEA">
        <w:rPr>
          <w:rFonts w:ascii="Arial" w:hAnsi="Arial" w:cs="Arial"/>
          <w:bCs/>
          <w:szCs w:val="24"/>
        </w:rPr>
        <w:t xml:space="preserve">a partir da data da aprovação em </w:t>
      </w:r>
      <w:proofErr w:type="spellStart"/>
      <w:r w:rsidRPr="00A95BEA">
        <w:rPr>
          <w:rFonts w:ascii="Arial" w:hAnsi="Arial" w:cs="Arial"/>
          <w:bCs/>
          <w:szCs w:val="24"/>
        </w:rPr>
        <w:t>Assembléia</w:t>
      </w:r>
      <w:proofErr w:type="spellEnd"/>
      <w:r w:rsidRPr="00A95BEA">
        <w:rPr>
          <w:rFonts w:ascii="Arial" w:hAnsi="Arial" w:cs="Arial"/>
          <w:bCs/>
          <w:szCs w:val="24"/>
        </w:rPr>
        <w:t xml:space="preserve"> Geral de Condôminos, revogando completamente as disposições estabelecidas</w:t>
      </w:r>
      <w:r>
        <w:rPr>
          <w:rFonts w:ascii="Arial" w:hAnsi="Arial" w:cs="Arial"/>
          <w:bCs/>
          <w:szCs w:val="24"/>
        </w:rPr>
        <w:t xml:space="preserve"> no</w:t>
      </w:r>
      <w:r w:rsidRPr="00965A2E">
        <w:rPr>
          <w:rFonts w:ascii="Arial" w:hAnsi="Arial" w:cs="Arial"/>
          <w:bCs/>
          <w:szCs w:val="24"/>
        </w:rPr>
        <w:t>s</w:t>
      </w:r>
      <w:r w:rsidRPr="00A95BEA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Regimento</w:t>
      </w:r>
      <w:r w:rsidRPr="00965A2E">
        <w:rPr>
          <w:rFonts w:ascii="Arial" w:hAnsi="Arial" w:cs="Arial"/>
          <w:bCs/>
          <w:szCs w:val="24"/>
        </w:rPr>
        <w:t>s</w:t>
      </w:r>
      <w:r>
        <w:rPr>
          <w:rFonts w:ascii="Arial" w:hAnsi="Arial" w:cs="Arial"/>
          <w:bCs/>
          <w:szCs w:val="24"/>
        </w:rPr>
        <w:t xml:space="preserve"> </w:t>
      </w:r>
      <w:r w:rsidRPr="00965A2E">
        <w:rPr>
          <w:rFonts w:ascii="Arial" w:hAnsi="Arial" w:cs="Arial"/>
          <w:bCs/>
          <w:szCs w:val="24"/>
        </w:rPr>
        <w:t>anteriores</w:t>
      </w:r>
      <w:r w:rsidRPr="00D663E6">
        <w:rPr>
          <w:rFonts w:ascii="Arial" w:hAnsi="Arial" w:cs="Arial"/>
          <w:bCs/>
          <w:szCs w:val="24"/>
        </w:rPr>
        <w:t>.</w:t>
      </w:r>
    </w:p>
    <w:p w14:paraId="5B0CDD13" w14:textId="77777777" w:rsidR="0006545A" w:rsidRPr="00317E14" w:rsidRDefault="0006545A" w:rsidP="00986BED">
      <w:pPr>
        <w:spacing w:after="0" w:line="240" w:lineRule="auto"/>
        <w:ind w:left="0"/>
        <w:rPr>
          <w:rFonts w:ascii="Arial" w:hAnsi="Arial" w:cs="Arial"/>
          <w:b/>
          <w:szCs w:val="24"/>
        </w:rPr>
      </w:pPr>
    </w:p>
    <w:p w14:paraId="178A131F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636" w:name="_Toc76817352"/>
      <w:r>
        <w:rPr>
          <w:rFonts w:ascii="Arial" w:hAnsi="Arial" w:cs="Arial"/>
          <w:szCs w:val="24"/>
        </w:rPr>
        <w:t>CAPÍTULO XXI – Das Eleições</w:t>
      </w:r>
      <w:bookmarkEnd w:id="636"/>
    </w:p>
    <w:p w14:paraId="270C5159" w14:textId="77777777" w:rsidR="0006545A" w:rsidRPr="00AA2D6C" w:rsidRDefault="0006545A" w:rsidP="00986BED">
      <w:pPr>
        <w:pStyle w:val="PargrafodaLista"/>
        <w:spacing w:after="0" w:line="240" w:lineRule="auto"/>
        <w:ind w:left="0"/>
        <w:rPr>
          <w:rFonts w:ascii="Arial" w:hAnsi="Arial" w:cs="Arial"/>
          <w:szCs w:val="24"/>
        </w:rPr>
      </w:pPr>
      <w:r w:rsidRPr="00351655">
        <w:rPr>
          <w:rFonts w:ascii="Arial" w:hAnsi="Arial" w:cs="Arial"/>
          <w:szCs w:val="24"/>
        </w:rPr>
        <w:t xml:space="preserve"> </w:t>
      </w:r>
    </w:p>
    <w:p w14:paraId="1E9988F1" w14:textId="77777777" w:rsidR="0006545A" w:rsidRPr="00965A2E" w:rsidRDefault="0006545A" w:rsidP="00986BED">
      <w:pPr>
        <w:pStyle w:val="PargrafodaLista"/>
        <w:numPr>
          <w:ilvl w:val="0"/>
          <w:numId w:val="14"/>
        </w:numPr>
        <w:spacing w:after="0" w:line="240" w:lineRule="auto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O processo eleitoral seguirá as regras contidas na </w:t>
      </w:r>
      <w:ins w:id="637" w:author="Fernandes" w:date="2021-09-08T18:36:00Z">
        <w:r>
          <w:rPr>
            <w:rFonts w:ascii="Arial" w:hAnsi="Arial" w:cs="Arial"/>
            <w:szCs w:val="24"/>
          </w:rPr>
          <w:t>C</w:t>
        </w:r>
      </w:ins>
      <w:del w:id="638" w:author="Fernandes" w:date="2021-09-08T18:36:00Z">
        <w:r w:rsidRPr="00965A2E" w:rsidDel="00647B54">
          <w:rPr>
            <w:rFonts w:ascii="Arial" w:hAnsi="Arial" w:cs="Arial"/>
            <w:szCs w:val="24"/>
          </w:rPr>
          <w:delText>c</w:delText>
        </w:r>
      </w:del>
      <w:r w:rsidRPr="00965A2E">
        <w:rPr>
          <w:rFonts w:ascii="Arial" w:hAnsi="Arial" w:cs="Arial"/>
          <w:szCs w:val="24"/>
        </w:rPr>
        <w:t xml:space="preserve">onvenção e neste regimento interno, e, em caso de conflito prevalecerá </w:t>
      </w:r>
      <w:del w:id="639" w:author="Fernandes" w:date="2021-08-31T16:40:00Z">
        <w:r w:rsidRPr="00965A2E" w:rsidDel="00066F55">
          <w:rPr>
            <w:rFonts w:ascii="Arial" w:hAnsi="Arial" w:cs="Arial"/>
            <w:szCs w:val="24"/>
          </w:rPr>
          <w:delText>a</w:delText>
        </w:r>
      </w:del>
      <w:ins w:id="640" w:author="Fernandes" w:date="2021-08-31T16:40:00Z">
        <w:r w:rsidRPr="00965A2E">
          <w:rPr>
            <w:rFonts w:ascii="Arial" w:hAnsi="Arial" w:cs="Arial"/>
            <w:szCs w:val="24"/>
          </w:rPr>
          <w:t>à</w:t>
        </w:r>
      </w:ins>
      <w:r w:rsidRPr="00965A2E">
        <w:rPr>
          <w:rFonts w:ascii="Arial" w:hAnsi="Arial" w:cs="Arial"/>
          <w:szCs w:val="24"/>
        </w:rPr>
        <w:t xml:space="preserve"> regra mais recente e específica, seguindo os princípios norteadores do direito eleitoral e cível brasileiro. </w:t>
      </w:r>
    </w:p>
    <w:p w14:paraId="03275594" w14:textId="77777777" w:rsidR="0006545A" w:rsidRPr="00965A2E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170AC1F2" w14:textId="77777777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Cada candidato ao cargo de </w:t>
      </w:r>
      <w:ins w:id="641" w:author="Fernandes" w:date="2021-08-31T16:40:00Z">
        <w:r>
          <w:rPr>
            <w:rFonts w:ascii="Arial" w:hAnsi="Arial" w:cs="Arial"/>
            <w:szCs w:val="24"/>
          </w:rPr>
          <w:t>S</w:t>
        </w:r>
      </w:ins>
      <w:del w:id="642" w:author="Fernandes" w:date="2021-08-31T16:40:00Z">
        <w:r w:rsidRPr="00965A2E" w:rsidDel="00066F55">
          <w:rPr>
            <w:rFonts w:ascii="Arial" w:hAnsi="Arial" w:cs="Arial"/>
            <w:szCs w:val="24"/>
          </w:rPr>
          <w:delText>s</w:delText>
        </w:r>
      </w:del>
      <w:r w:rsidRPr="00965A2E">
        <w:rPr>
          <w:rFonts w:ascii="Arial" w:hAnsi="Arial" w:cs="Arial"/>
          <w:szCs w:val="24"/>
        </w:rPr>
        <w:t xml:space="preserve">índico poderá indicar um fiscal para conferir documentos, tais como procurações, juntamente com o presidente da mesa, e um fiscal para acompanhar a apuração dos votos. </w:t>
      </w:r>
    </w:p>
    <w:p w14:paraId="12BF16B8" w14:textId="77777777" w:rsidR="0006545A" w:rsidRPr="00530E67" w:rsidRDefault="0006545A" w:rsidP="00530E67">
      <w:pPr>
        <w:pStyle w:val="PargrafodaLista"/>
        <w:tabs>
          <w:tab w:val="left" w:pos="1134"/>
        </w:tabs>
        <w:spacing w:after="0" w:line="240" w:lineRule="auto"/>
        <w:ind w:left="1134"/>
        <w:rPr>
          <w:rFonts w:ascii="Arial" w:hAnsi="Arial" w:cs="Arial"/>
          <w:b/>
          <w:szCs w:val="24"/>
        </w:rPr>
      </w:pPr>
    </w:p>
    <w:p w14:paraId="47D744FE" w14:textId="77777777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lastRenderedPageBreak/>
        <w:t xml:space="preserve">Cada candidato ao cargo de </w:t>
      </w:r>
      <w:ins w:id="643" w:author="Fernandes" w:date="2021-08-31T16:40:00Z">
        <w:r>
          <w:rPr>
            <w:rFonts w:ascii="Arial" w:hAnsi="Arial" w:cs="Arial"/>
            <w:color w:val="auto"/>
            <w:szCs w:val="24"/>
          </w:rPr>
          <w:t>S</w:t>
        </w:r>
      </w:ins>
      <w:del w:id="644" w:author="Fernandes" w:date="2021-08-31T16:40:00Z">
        <w:r w:rsidRPr="00965A2E" w:rsidDel="00066F55">
          <w:rPr>
            <w:rFonts w:ascii="Arial" w:hAnsi="Arial" w:cs="Arial"/>
            <w:color w:val="auto"/>
            <w:szCs w:val="24"/>
          </w:rPr>
          <w:delText>s</w:delText>
        </w:r>
      </w:del>
      <w:r w:rsidRPr="00965A2E">
        <w:rPr>
          <w:rFonts w:ascii="Arial" w:hAnsi="Arial" w:cs="Arial"/>
          <w:color w:val="auto"/>
          <w:szCs w:val="24"/>
        </w:rPr>
        <w:t xml:space="preserve">índico terá até 10 (dez) minutos para fazer sua apresentação, bem como de suas propostas aos condôminos presentes em </w:t>
      </w:r>
      <w:ins w:id="645" w:author="Fernandes" w:date="2021-08-31T16:40:00Z">
        <w:r>
          <w:rPr>
            <w:rFonts w:ascii="Arial" w:hAnsi="Arial" w:cs="Arial"/>
            <w:color w:val="auto"/>
            <w:szCs w:val="24"/>
          </w:rPr>
          <w:t>A</w:t>
        </w:r>
      </w:ins>
      <w:del w:id="646" w:author="Fernandes" w:date="2021-08-31T16:40:00Z">
        <w:r w:rsidRPr="00965A2E" w:rsidDel="00066F55">
          <w:rPr>
            <w:rFonts w:ascii="Arial" w:hAnsi="Arial" w:cs="Arial"/>
            <w:color w:val="auto"/>
            <w:szCs w:val="24"/>
          </w:rPr>
          <w:delText>a</w:delText>
        </w:r>
      </w:del>
      <w:r w:rsidRPr="00965A2E">
        <w:rPr>
          <w:rFonts w:ascii="Arial" w:hAnsi="Arial" w:cs="Arial"/>
          <w:color w:val="auto"/>
          <w:szCs w:val="24"/>
        </w:rPr>
        <w:t xml:space="preserve">ssembleia. Aos candidatos para </w:t>
      </w:r>
      <w:ins w:id="647" w:author="Fernandes" w:date="2021-08-31T16:40:00Z">
        <w:r>
          <w:rPr>
            <w:rFonts w:ascii="Arial" w:hAnsi="Arial" w:cs="Arial"/>
            <w:color w:val="auto"/>
            <w:szCs w:val="24"/>
          </w:rPr>
          <w:t>C</w:t>
        </w:r>
      </w:ins>
      <w:del w:id="648" w:author="Fernandes" w:date="2021-08-31T16:40:00Z">
        <w:r w:rsidRPr="00965A2E" w:rsidDel="00066F55">
          <w:rPr>
            <w:rFonts w:ascii="Arial" w:hAnsi="Arial" w:cs="Arial"/>
            <w:color w:val="auto"/>
            <w:szCs w:val="24"/>
          </w:rPr>
          <w:delText>c</w:delText>
        </w:r>
      </w:del>
      <w:r w:rsidRPr="00965A2E">
        <w:rPr>
          <w:rFonts w:ascii="Arial" w:hAnsi="Arial" w:cs="Arial"/>
          <w:color w:val="auto"/>
          <w:szCs w:val="24"/>
        </w:rPr>
        <w:t>onselho o tempo será de até 02 (dois) minutos.</w:t>
      </w:r>
    </w:p>
    <w:p w14:paraId="287EAE4C" w14:textId="77777777" w:rsidR="0006545A" w:rsidRPr="00965A2E" w:rsidRDefault="0006545A" w:rsidP="00530E67">
      <w:pPr>
        <w:tabs>
          <w:tab w:val="left" w:pos="1134"/>
        </w:tabs>
        <w:spacing w:after="0" w:line="240" w:lineRule="auto"/>
        <w:ind w:left="0"/>
        <w:rPr>
          <w:rFonts w:ascii="Arial" w:hAnsi="Arial" w:cs="Arial"/>
          <w:color w:val="auto"/>
          <w:szCs w:val="24"/>
        </w:rPr>
      </w:pPr>
    </w:p>
    <w:p w14:paraId="1EF17446" w14:textId="77777777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  <w:lang w:bidi="he-IL"/>
        </w:rPr>
        <w:t xml:space="preserve">As impugnações de candidaturas devem ser apresentadas ao presidente da mesa após as apresentações dos candidatos e antes do início da votação para os </w:t>
      </w:r>
      <w:ins w:id="649" w:author="Fernandes" w:date="2021-08-31T16:41:00Z">
        <w:r>
          <w:rPr>
            <w:rFonts w:ascii="Arial" w:hAnsi="Arial" w:cs="Arial"/>
            <w:color w:val="auto"/>
            <w:szCs w:val="24"/>
            <w:lang w:bidi="he-IL"/>
          </w:rPr>
          <w:t>C</w:t>
        </w:r>
      </w:ins>
      <w:del w:id="650" w:author="Fernandes" w:date="2021-08-31T16:41:00Z">
        <w:r w:rsidRPr="00965A2E" w:rsidDel="00066F55">
          <w:rPr>
            <w:rFonts w:ascii="Arial" w:hAnsi="Arial" w:cs="Arial"/>
            <w:color w:val="auto"/>
            <w:szCs w:val="24"/>
            <w:lang w:bidi="he-IL"/>
          </w:rPr>
          <w:delText>c</w:delText>
        </w:r>
      </w:del>
      <w:r w:rsidRPr="00965A2E">
        <w:rPr>
          <w:rFonts w:ascii="Arial" w:hAnsi="Arial" w:cs="Arial"/>
          <w:color w:val="auto"/>
          <w:szCs w:val="24"/>
          <w:lang w:bidi="he-IL"/>
        </w:rPr>
        <w:t>argos eletivos, sob pena de preclusão.</w:t>
      </w:r>
    </w:p>
    <w:p w14:paraId="30067307" w14:textId="77777777" w:rsidR="0006545A" w:rsidRPr="00965A2E" w:rsidRDefault="0006545A" w:rsidP="006E2D1C">
      <w:pPr>
        <w:pStyle w:val="PargrafodaLista"/>
        <w:tabs>
          <w:tab w:val="left" w:pos="1134"/>
        </w:tabs>
        <w:spacing w:after="0" w:line="240" w:lineRule="auto"/>
        <w:ind w:left="1134"/>
        <w:rPr>
          <w:rFonts w:ascii="Arial" w:hAnsi="Arial" w:cs="Arial"/>
          <w:color w:val="auto"/>
          <w:szCs w:val="24"/>
        </w:rPr>
      </w:pPr>
    </w:p>
    <w:p w14:paraId="0277A5F8" w14:textId="77777777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O impugnante terá até 05 (cinco) minutos, por candidato impugnado, para apresentar à </w:t>
      </w:r>
      <w:ins w:id="651" w:author="Fernandes" w:date="2021-08-31T16:41:00Z">
        <w:r>
          <w:rPr>
            <w:rFonts w:ascii="Arial" w:hAnsi="Arial" w:cs="Arial"/>
            <w:color w:val="auto"/>
            <w:szCs w:val="24"/>
          </w:rPr>
          <w:t>A</w:t>
        </w:r>
      </w:ins>
      <w:del w:id="652" w:author="Fernandes" w:date="2021-08-31T16:41:00Z">
        <w:r w:rsidRPr="00965A2E" w:rsidDel="00066F55">
          <w:rPr>
            <w:rFonts w:ascii="Arial" w:hAnsi="Arial" w:cs="Arial"/>
            <w:color w:val="auto"/>
            <w:szCs w:val="24"/>
          </w:rPr>
          <w:delText>a</w:delText>
        </w:r>
      </w:del>
      <w:r w:rsidRPr="00965A2E">
        <w:rPr>
          <w:rFonts w:ascii="Arial" w:hAnsi="Arial" w:cs="Arial"/>
          <w:color w:val="auto"/>
          <w:szCs w:val="24"/>
        </w:rPr>
        <w:t>ssembleia as razões da(s) impugnação(</w:t>
      </w:r>
      <w:proofErr w:type="spellStart"/>
      <w:r w:rsidRPr="00965A2E">
        <w:rPr>
          <w:rFonts w:ascii="Arial" w:hAnsi="Arial" w:cs="Arial"/>
          <w:color w:val="auto"/>
          <w:szCs w:val="24"/>
        </w:rPr>
        <w:t>ões</w:t>
      </w:r>
      <w:proofErr w:type="spellEnd"/>
      <w:r w:rsidRPr="00965A2E">
        <w:rPr>
          <w:rFonts w:ascii="Arial" w:hAnsi="Arial" w:cs="Arial"/>
          <w:color w:val="auto"/>
          <w:szCs w:val="24"/>
        </w:rPr>
        <w:t xml:space="preserve">). O candidato impugnado terá até 05 (cinco) minutos para apresentação de sua defesa para a </w:t>
      </w:r>
      <w:ins w:id="653" w:author="Fernandes" w:date="2021-08-31T16:41:00Z">
        <w:r>
          <w:rPr>
            <w:rFonts w:ascii="Arial" w:hAnsi="Arial" w:cs="Arial"/>
            <w:color w:val="auto"/>
            <w:szCs w:val="24"/>
          </w:rPr>
          <w:t>A</w:t>
        </w:r>
      </w:ins>
      <w:del w:id="654" w:author="Fernandes" w:date="2021-08-31T16:41:00Z">
        <w:r w:rsidRPr="00965A2E" w:rsidDel="00066F55">
          <w:rPr>
            <w:rFonts w:ascii="Arial" w:hAnsi="Arial" w:cs="Arial"/>
            <w:color w:val="auto"/>
            <w:szCs w:val="24"/>
          </w:rPr>
          <w:delText>a</w:delText>
        </w:r>
      </w:del>
      <w:r w:rsidRPr="00965A2E">
        <w:rPr>
          <w:rFonts w:ascii="Arial" w:hAnsi="Arial" w:cs="Arial"/>
          <w:color w:val="auto"/>
          <w:szCs w:val="24"/>
        </w:rPr>
        <w:t xml:space="preserve">ssembleia. O impugnante terá até 02 (dois) minutos para réplica e o impugnado o mesmo tempo para tréplica. </w:t>
      </w:r>
    </w:p>
    <w:p w14:paraId="4326C714" w14:textId="77777777" w:rsidR="0006545A" w:rsidRPr="00965A2E" w:rsidRDefault="0006545A" w:rsidP="00040B14">
      <w:pPr>
        <w:pStyle w:val="PargrafodaLista"/>
        <w:rPr>
          <w:rFonts w:ascii="Arial" w:hAnsi="Arial" w:cs="Arial"/>
          <w:color w:val="auto"/>
          <w:szCs w:val="24"/>
        </w:rPr>
      </w:pPr>
    </w:p>
    <w:p w14:paraId="41B015A5" w14:textId="3F1FFE3D" w:rsidR="0006545A" w:rsidRPr="00965A2E" w:rsidRDefault="0006545A" w:rsidP="00986BED">
      <w:pPr>
        <w:pStyle w:val="PargrafodaLista"/>
        <w:numPr>
          <w:ilvl w:val="0"/>
          <w:numId w:val="30"/>
        </w:numPr>
        <w:tabs>
          <w:tab w:val="left" w:pos="1134"/>
        </w:tabs>
        <w:spacing w:after="0" w:line="240" w:lineRule="auto"/>
        <w:ind w:left="1134" w:hanging="1134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A </w:t>
      </w:r>
      <w:ins w:id="655" w:author="Fernandes" w:date="2021-08-31T16:41:00Z">
        <w:r>
          <w:rPr>
            <w:rFonts w:ascii="Arial" w:hAnsi="Arial" w:cs="Arial"/>
            <w:color w:val="auto"/>
            <w:szCs w:val="24"/>
          </w:rPr>
          <w:t>A</w:t>
        </w:r>
      </w:ins>
      <w:del w:id="656" w:author="Fernandes" w:date="2021-08-31T16:41:00Z">
        <w:r w:rsidRPr="00965A2E" w:rsidDel="00066F55">
          <w:rPr>
            <w:rFonts w:ascii="Arial" w:hAnsi="Arial" w:cs="Arial"/>
            <w:color w:val="auto"/>
            <w:szCs w:val="24"/>
          </w:rPr>
          <w:delText>a</w:delText>
        </w:r>
      </w:del>
      <w:r w:rsidRPr="00965A2E">
        <w:rPr>
          <w:rFonts w:ascii="Arial" w:hAnsi="Arial" w:cs="Arial"/>
          <w:color w:val="auto"/>
          <w:szCs w:val="24"/>
        </w:rPr>
        <w:t>ssembleia julgará as impugnações, sendo computado para tanto</w:t>
      </w:r>
      <w:ins w:id="657" w:author="Fernandes" w:date="2021-09-08T18:33:00Z">
        <w:r>
          <w:rPr>
            <w:rFonts w:ascii="Arial" w:hAnsi="Arial" w:cs="Arial"/>
            <w:color w:val="auto"/>
            <w:szCs w:val="24"/>
          </w:rPr>
          <w:t>,</w:t>
        </w:r>
        <w:del w:id="658" w:author="TIAGO" w:date="2021-09-08T21:25:00Z">
          <w:r w:rsidDel="00AF5EC9">
            <w:rPr>
              <w:rFonts w:ascii="Arial" w:hAnsi="Arial" w:cs="Arial"/>
              <w:color w:val="auto"/>
              <w:szCs w:val="24"/>
            </w:rPr>
            <w:delText>(virgula)</w:delText>
          </w:r>
        </w:del>
      </w:ins>
      <w:r w:rsidRPr="00965A2E">
        <w:rPr>
          <w:rFonts w:ascii="Arial" w:hAnsi="Arial" w:cs="Arial"/>
          <w:color w:val="auto"/>
          <w:szCs w:val="24"/>
        </w:rPr>
        <w:t xml:space="preserve"> os votos por procuração, inclusive</w:t>
      </w:r>
      <w:ins w:id="659" w:author="Fernandes" w:date="2021-09-08T18:33:00Z">
        <w:r>
          <w:rPr>
            <w:rFonts w:ascii="Arial" w:hAnsi="Arial" w:cs="Arial"/>
            <w:color w:val="auto"/>
            <w:szCs w:val="24"/>
          </w:rPr>
          <w:t>,</w:t>
        </w:r>
        <w:del w:id="660" w:author="TIAGO" w:date="2021-09-08T21:25:00Z">
          <w:r w:rsidDel="00AF5EC9">
            <w:rPr>
              <w:rFonts w:ascii="Arial" w:hAnsi="Arial" w:cs="Arial"/>
              <w:color w:val="auto"/>
              <w:szCs w:val="24"/>
            </w:rPr>
            <w:delText>(virgula)</w:delText>
          </w:r>
        </w:del>
      </w:ins>
      <w:ins w:id="661" w:author="TIAGO" w:date="2021-09-08T21:25:00Z">
        <w:r w:rsidR="00AF5EC9">
          <w:rPr>
            <w:rFonts w:ascii="Arial" w:hAnsi="Arial" w:cs="Arial"/>
            <w:color w:val="auto"/>
            <w:szCs w:val="24"/>
          </w:rPr>
          <w:t xml:space="preserve"> </w:t>
        </w:r>
      </w:ins>
      <w:del w:id="662" w:author="TIAGO" w:date="2021-09-08T21:25:00Z">
        <w:r w:rsidRPr="00965A2E" w:rsidDel="00AF5EC9">
          <w:rPr>
            <w:rFonts w:ascii="Arial" w:hAnsi="Arial" w:cs="Arial"/>
            <w:color w:val="auto"/>
            <w:szCs w:val="24"/>
          </w:rPr>
          <w:delText xml:space="preserve"> </w:delText>
        </w:r>
      </w:del>
      <w:r w:rsidRPr="00965A2E">
        <w:rPr>
          <w:rFonts w:ascii="Arial" w:hAnsi="Arial" w:cs="Arial"/>
          <w:color w:val="auto"/>
          <w:szCs w:val="24"/>
        </w:rPr>
        <w:t>do próprio impugnado, e, em caso de empate o Presidente da Mesa exercerá o voto de minerva</w:t>
      </w:r>
      <w:r w:rsidRPr="00965A2E">
        <w:rPr>
          <w:rFonts w:ascii="Arial" w:hAnsi="Arial" w:cs="Arial"/>
          <w:color w:val="auto"/>
          <w:szCs w:val="24"/>
          <w:lang w:bidi="he-IL"/>
        </w:rPr>
        <w:t>.</w:t>
      </w:r>
    </w:p>
    <w:p w14:paraId="1B3B4172" w14:textId="77777777" w:rsidR="0006545A" w:rsidRPr="00040B14" w:rsidRDefault="0006545A" w:rsidP="00040B14">
      <w:pPr>
        <w:pStyle w:val="PargrafodaLista"/>
        <w:rPr>
          <w:rFonts w:ascii="Arial" w:hAnsi="Arial" w:cs="Arial"/>
          <w:b/>
          <w:szCs w:val="24"/>
        </w:rPr>
      </w:pPr>
      <w:bookmarkStart w:id="663" w:name="_GoBack"/>
      <w:bookmarkEnd w:id="663"/>
    </w:p>
    <w:p w14:paraId="4B4A7879" w14:textId="77777777" w:rsidR="0006545A" w:rsidRPr="00986935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02FC8D6E" w14:textId="13DF7742" w:rsidR="0006545A" w:rsidRDefault="0006545A" w:rsidP="00BE20CF">
      <w:pPr>
        <w:spacing w:after="0" w:line="240" w:lineRule="auto"/>
        <w:jc w:val="center"/>
        <w:rPr>
          <w:ins w:id="664" w:author="Rogerio Wilson Lelis Caixeta" w:date="2021-08-31T09:27:00Z"/>
          <w:rFonts w:ascii="Arial" w:hAnsi="Arial" w:cs="Arial"/>
          <w:szCs w:val="24"/>
        </w:rPr>
      </w:pPr>
      <w:ins w:id="665" w:author="Rogerio Wilson Lelis Caixeta" w:date="2021-08-31T09:27:00Z">
        <w:r w:rsidRPr="004538F1">
          <w:rPr>
            <w:rFonts w:ascii="Arial" w:hAnsi="Arial" w:cs="Arial"/>
            <w:szCs w:val="24"/>
          </w:rPr>
          <w:t xml:space="preserve">Caldas Novas, </w:t>
        </w:r>
      </w:ins>
      <w:r w:rsidR="004538F1">
        <w:rPr>
          <w:rFonts w:ascii="Arial" w:hAnsi="Arial" w:cs="Arial"/>
          <w:szCs w:val="24"/>
        </w:rPr>
        <w:t>05</w:t>
      </w:r>
      <w:ins w:id="666" w:author="Rogerio Wilson Lelis Caixeta" w:date="2021-08-31T09:27:00Z">
        <w:r w:rsidRPr="004538F1">
          <w:rPr>
            <w:rFonts w:ascii="Arial" w:hAnsi="Arial" w:cs="Arial"/>
            <w:szCs w:val="24"/>
          </w:rPr>
          <w:t xml:space="preserve"> de </w:t>
        </w:r>
      </w:ins>
      <w:proofErr w:type="gramStart"/>
      <w:r w:rsidR="004538F1">
        <w:rPr>
          <w:rFonts w:ascii="Arial" w:hAnsi="Arial" w:cs="Arial"/>
          <w:szCs w:val="24"/>
        </w:rPr>
        <w:t>Janeiro</w:t>
      </w:r>
      <w:proofErr w:type="gramEnd"/>
      <w:ins w:id="667" w:author="Rogerio Wilson Lelis Caixeta" w:date="2021-08-31T09:27:00Z">
        <w:r w:rsidRPr="004538F1">
          <w:rPr>
            <w:rFonts w:ascii="Arial" w:hAnsi="Arial" w:cs="Arial"/>
            <w:szCs w:val="24"/>
          </w:rPr>
          <w:t xml:space="preserve"> de 20</w:t>
        </w:r>
      </w:ins>
      <w:r w:rsidR="004538F1">
        <w:rPr>
          <w:rFonts w:ascii="Arial" w:hAnsi="Arial" w:cs="Arial"/>
          <w:szCs w:val="24"/>
        </w:rPr>
        <w:t>19</w:t>
      </w:r>
    </w:p>
    <w:p w14:paraId="2DCA75C6" w14:textId="77777777" w:rsidR="0006545A" w:rsidDel="00BE20CF" w:rsidRDefault="0006545A" w:rsidP="00986BED">
      <w:pPr>
        <w:spacing w:after="0" w:line="240" w:lineRule="auto"/>
        <w:jc w:val="center"/>
        <w:rPr>
          <w:del w:id="668" w:author="Rogerio Wilson Lelis Caixeta" w:date="2021-08-31T09:27:00Z"/>
          <w:rFonts w:ascii="Arial" w:hAnsi="Arial" w:cs="Arial"/>
          <w:szCs w:val="24"/>
        </w:rPr>
      </w:pPr>
      <w:del w:id="669" w:author="Rogerio Wilson Lelis Caixeta" w:date="2021-08-31T09:27:00Z">
        <w:r w:rsidRPr="00986935" w:rsidDel="00BE20CF">
          <w:rPr>
            <w:rFonts w:ascii="Arial" w:hAnsi="Arial" w:cs="Arial"/>
            <w:szCs w:val="24"/>
          </w:rPr>
          <w:delText xml:space="preserve">Caldas Novas, </w:delText>
        </w:r>
        <w:r w:rsidDel="00BE20CF">
          <w:rPr>
            <w:rFonts w:ascii="Arial" w:hAnsi="Arial" w:cs="Arial"/>
            <w:szCs w:val="24"/>
          </w:rPr>
          <w:delText xml:space="preserve">05 </w:delText>
        </w:r>
        <w:r w:rsidRPr="00986935" w:rsidDel="00BE20CF">
          <w:rPr>
            <w:rFonts w:ascii="Arial" w:hAnsi="Arial" w:cs="Arial"/>
            <w:szCs w:val="24"/>
          </w:rPr>
          <w:delText>de</w:delText>
        </w:r>
        <w:r w:rsidDel="00BE20CF">
          <w:rPr>
            <w:rFonts w:ascii="Arial" w:hAnsi="Arial" w:cs="Arial"/>
            <w:szCs w:val="24"/>
          </w:rPr>
          <w:delText xml:space="preserve"> JANEIRO de 2019.</w:delText>
        </w:r>
      </w:del>
    </w:p>
    <w:p w14:paraId="4B150B57" w14:textId="77777777" w:rsidR="0006545A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0160F45B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7F8B022C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12DF5E41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/>
          <w:b/>
          <w:snapToGrid w:val="0"/>
          <w:szCs w:val="24"/>
        </w:rPr>
      </w:pPr>
      <w:r w:rsidRPr="00986935">
        <w:rPr>
          <w:rFonts w:ascii="Arial" w:hAnsi="Arial"/>
          <w:b/>
          <w:snapToGrid w:val="0"/>
          <w:szCs w:val="24"/>
        </w:rPr>
        <w:t xml:space="preserve">CONDOMÍNIO RESIDENCIAL VILLAGE THERMAS DAS CALDAS </w:t>
      </w:r>
    </w:p>
    <w:p w14:paraId="1E2FA3D4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  <w:proofErr w:type="gramStart"/>
      <w:r w:rsidRPr="00986935">
        <w:rPr>
          <w:rFonts w:ascii="Arial" w:hAnsi="Arial"/>
          <w:snapToGrid w:val="0"/>
          <w:szCs w:val="24"/>
        </w:rPr>
        <w:t>por</w:t>
      </w:r>
      <w:proofErr w:type="gramEnd"/>
      <w:r w:rsidRPr="00986935">
        <w:rPr>
          <w:rFonts w:ascii="Arial" w:hAnsi="Arial"/>
          <w:snapToGrid w:val="0"/>
          <w:szCs w:val="24"/>
        </w:rPr>
        <w:t xml:space="preserve"> seu síndico CLAUDIO </w:t>
      </w:r>
      <w:r w:rsidRPr="00986935">
        <w:rPr>
          <w:rFonts w:ascii="Arial" w:hAnsi="Arial"/>
          <w:noProof/>
          <w:szCs w:val="24"/>
        </w:rPr>
        <w:t>TAVARES CARVALHO</w:t>
      </w:r>
      <w:r w:rsidRPr="00986935">
        <w:rPr>
          <w:rFonts w:ascii="Arial" w:hAnsi="Arial" w:cs="Arial"/>
          <w:szCs w:val="24"/>
        </w:rPr>
        <w:t xml:space="preserve"> </w:t>
      </w:r>
    </w:p>
    <w:p w14:paraId="24ACC90B" w14:textId="77777777" w:rsidR="0006545A" w:rsidRDefault="0006545A"/>
    <w:sectPr w:rsidR="0006545A" w:rsidSect="00D129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122" w:bottom="993" w:left="1603" w:header="720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23F89" w14:textId="77777777" w:rsidR="007E460D" w:rsidRDefault="007E460D">
      <w:pPr>
        <w:spacing w:after="0" w:line="240" w:lineRule="auto"/>
      </w:pPr>
      <w:r>
        <w:separator/>
      </w:r>
    </w:p>
  </w:endnote>
  <w:endnote w:type="continuationSeparator" w:id="0">
    <w:p w14:paraId="0122CD76" w14:textId="77777777" w:rsidR="007E460D" w:rsidRDefault="007E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96819" w14:textId="77777777" w:rsidR="009A57DD" w:rsidRDefault="009A57DD">
    <w:pPr>
      <w:spacing w:after="0" w:line="240" w:lineRule="auto"/>
      <w:ind w:left="0"/>
      <w:jc w:val="left"/>
    </w:pPr>
    <w:r>
      <w:rPr>
        <w:sz w:val="28"/>
      </w:rPr>
      <w:t xml:space="preserve"> </w:t>
    </w:r>
    <w:r>
      <w:rPr>
        <w:sz w:val="28"/>
      </w:rPr>
      <w:tab/>
    </w:r>
    <w:r>
      <w:rPr>
        <w:rFonts w:ascii="Calibri" w:hAnsi="Calibri" w:cs="Calibri"/>
        <w:sz w:val="16"/>
      </w:rPr>
      <w:fldChar w:fldCharType="begin"/>
    </w:r>
    <w:r>
      <w:rPr>
        <w:rFonts w:ascii="Calibri" w:hAnsi="Calibri" w:cs="Calibri"/>
        <w:sz w:val="16"/>
      </w:rPr>
      <w:instrText xml:space="preserve"> PAGE   \* MERGEFORMAT </w:instrText>
    </w:r>
    <w:r>
      <w:rPr>
        <w:rFonts w:ascii="Calibri" w:hAnsi="Calibri" w:cs="Calibri"/>
        <w:sz w:val="16"/>
      </w:rPr>
      <w:fldChar w:fldCharType="separate"/>
    </w:r>
    <w:r>
      <w:rPr>
        <w:rFonts w:ascii="Calibri" w:hAnsi="Calibri" w:cs="Calibri"/>
        <w:sz w:val="16"/>
      </w:rPr>
      <w:t>10</w:t>
    </w:r>
    <w:r>
      <w:rPr>
        <w:rFonts w:ascii="Calibri" w:hAnsi="Calibri" w:cs="Calibri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55B1A" w14:textId="5D57BC79" w:rsidR="009A57DD" w:rsidRDefault="009A57DD">
    <w:pPr>
      <w:spacing w:after="0" w:line="240" w:lineRule="auto"/>
      <w:ind w:left="0"/>
      <w:jc w:val="left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469E56B7" wp14:editId="1AFC550E">
              <wp:simplePos x="0" y="0"/>
              <wp:positionH relativeFrom="page">
                <wp:posOffset>566420</wp:posOffset>
              </wp:positionH>
              <wp:positionV relativeFrom="margin">
                <wp:posOffset>6514465</wp:posOffset>
              </wp:positionV>
              <wp:extent cx="337820" cy="2183130"/>
              <wp:effectExtent l="0" t="0" r="0" b="7620"/>
              <wp:wrapNone/>
              <wp:docPr id="9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782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3F48F" w14:textId="452DB247" w:rsidR="009A57DD" w:rsidRPr="00F10F50" w:rsidRDefault="009A57DD">
                          <w:pPr>
                            <w:pStyle w:val="Rodap"/>
                            <w:rPr>
                              <w:rFonts w:ascii="Calibri Light" w:hAnsi="Calibri Light"/>
                            </w:rPr>
                          </w:pPr>
                          <w:r w:rsidRPr="00F10F50">
                            <w:rPr>
                              <w:rFonts w:ascii="Calibri Light" w:hAnsi="Calibri Light"/>
                            </w:rPr>
                            <w:t>Página</w:t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instrText>PAGE    \* MERGEFORMAT</w:instrText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fldChar w:fldCharType="separate"/>
                          </w:r>
                          <w:r w:rsidR="00845E3A">
                            <w:rPr>
                              <w:rFonts w:ascii="Calibri Light" w:hAnsi="Calibri Light"/>
                              <w:noProof/>
                            </w:rPr>
                            <w:t>19</w:t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fldChar w:fldCharType="end"/>
                          </w:r>
                          <w:r w:rsidRPr="00F10F50">
                            <w:rPr>
                              <w:rFonts w:ascii="Calibri Light" w:hAnsi="Calibri Light"/>
                            </w:rPr>
                            <w:t>/19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E56B7" id="Retângulo 9" o:spid="_x0000_s1026" style="position:absolute;margin-left:44.6pt;margin-top:512.95pt;width:26.6pt;height:171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" o:allowincell="f" filled="f" stroked="f">
              <v:textbox style="layout-flow:vertical;mso-layout-flow-alt:bottom-to-top;mso-fit-shape-to-text:t">
                <w:txbxContent>
                  <w:p w14:paraId="7743F48F" w14:textId="452DB247" w:rsidR="009A57DD" w:rsidRPr="00F10F50" w:rsidRDefault="009A57DD">
                    <w:pPr>
                      <w:pStyle w:val="Rodap"/>
                      <w:rPr>
                        <w:rFonts w:ascii="Calibri Light" w:hAnsi="Calibri Light"/>
                      </w:rPr>
                    </w:pPr>
                    <w:r w:rsidRPr="00F10F50">
                      <w:rPr>
                        <w:rFonts w:ascii="Calibri Light" w:hAnsi="Calibri Light"/>
                      </w:rPr>
                      <w:t>Página</w:t>
                    </w:r>
                    <w:r>
                      <w:rPr>
                        <w:rFonts w:ascii="Calibri Light" w:hAnsi="Calibri Light"/>
                        <w:noProof/>
                      </w:rPr>
                      <w:fldChar w:fldCharType="begin"/>
                    </w:r>
                    <w:r>
                      <w:rPr>
                        <w:rFonts w:ascii="Calibri Light" w:hAnsi="Calibri Light"/>
                        <w:noProof/>
                      </w:rPr>
                      <w:instrText>PAGE    \* MERGEFORMAT</w:instrText>
                    </w:r>
                    <w:r>
                      <w:rPr>
                        <w:rFonts w:ascii="Calibri Light" w:hAnsi="Calibri Light"/>
                        <w:noProof/>
                      </w:rPr>
                      <w:fldChar w:fldCharType="separate"/>
                    </w:r>
                    <w:r w:rsidR="00845E3A">
                      <w:rPr>
                        <w:rFonts w:ascii="Calibri Light" w:hAnsi="Calibri Light"/>
                        <w:noProof/>
                      </w:rPr>
                      <w:t>19</w:t>
                    </w:r>
                    <w:r>
                      <w:rPr>
                        <w:rFonts w:ascii="Calibri Light" w:hAnsi="Calibri Light"/>
                        <w:noProof/>
                      </w:rPr>
                      <w:fldChar w:fldCharType="end"/>
                    </w:r>
                    <w:r w:rsidRPr="00F10F50">
                      <w:rPr>
                        <w:rFonts w:ascii="Calibri Light" w:hAnsi="Calibri Light"/>
                      </w:rPr>
                      <w:t>/19</w:t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sz w:val="28"/>
      </w:rPr>
      <w:t xml:space="preserve">_________________________________________________________________  </w:t>
    </w:r>
  </w:p>
  <w:p w14:paraId="01D4D302" w14:textId="77777777" w:rsidR="009A57DD" w:rsidRPr="008D45BB" w:rsidRDefault="009A57DD" w:rsidP="00D1290D">
    <w:pPr>
      <w:spacing w:after="0" w:line="240" w:lineRule="auto"/>
      <w:jc w:val="center"/>
      <w:rPr>
        <w:rFonts w:ascii="Courier New" w:hAnsi="Courier New" w:cs="Courier New"/>
        <w:b/>
        <w:sz w:val="20"/>
        <w:szCs w:val="20"/>
      </w:rPr>
    </w:pPr>
    <w:r w:rsidRPr="008D45BB">
      <w:rPr>
        <w:rFonts w:ascii="Arial" w:hAnsi="Arial" w:cs="Arial"/>
        <w:snapToGrid w:val="0"/>
        <w:sz w:val="20"/>
        <w:szCs w:val="20"/>
      </w:rPr>
      <w:t xml:space="preserve">Rodovia GO </w:t>
    </w:r>
    <w:smartTag w:uri="urn:schemas-microsoft-com:office:smarttags" w:element="metricconverter">
      <w:smartTagPr>
        <w:attr w:name="ProductID" w:val="213, Km"/>
      </w:smartTagPr>
      <w:r w:rsidRPr="008D45BB">
        <w:rPr>
          <w:rFonts w:ascii="Arial" w:hAnsi="Arial" w:cs="Arial"/>
          <w:snapToGrid w:val="0"/>
          <w:sz w:val="20"/>
          <w:szCs w:val="20"/>
        </w:rPr>
        <w:t>213, Km</w:t>
      </w:r>
    </w:smartTag>
    <w:r w:rsidRPr="008D45BB">
      <w:rPr>
        <w:rFonts w:ascii="Arial" w:hAnsi="Arial" w:cs="Arial"/>
        <w:snapToGrid w:val="0"/>
        <w:sz w:val="20"/>
        <w:szCs w:val="20"/>
      </w:rPr>
      <w:t xml:space="preserve"> 2,5</w:t>
    </w:r>
    <w:r w:rsidRPr="008D45BB">
      <w:rPr>
        <w:rFonts w:ascii="Arial" w:hAnsi="Arial" w:cs="Arial"/>
        <w:b/>
        <w:snapToGrid w:val="0"/>
        <w:sz w:val="20"/>
        <w:szCs w:val="20"/>
      </w:rPr>
      <w:t xml:space="preserve"> </w:t>
    </w:r>
    <w:r w:rsidRPr="008D45BB">
      <w:rPr>
        <w:rFonts w:ascii="Arial" w:hAnsi="Arial" w:cs="Arial"/>
        <w:snapToGrid w:val="0"/>
        <w:sz w:val="20"/>
        <w:szCs w:val="20"/>
      </w:rPr>
      <w:t xml:space="preserve">Res. Village </w:t>
    </w:r>
    <w:proofErr w:type="spellStart"/>
    <w:r w:rsidRPr="008D45BB">
      <w:rPr>
        <w:rFonts w:ascii="Arial" w:hAnsi="Arial" w:cs="Arial"/>
        <w:snapToGrid w:val="0"/>
        <w:sz w:val="20"/>
        <w:szCs w:val="20"/>
      </w:rPr>
      <w:t>Thermas</w:t>
    </w:r>
    <w:proofErr w:type="spellEnd"/>
    <w:r w:rsidRPr="008D45BB">
      <w:rPr>
        <w:rFonts w:ascii="Arial" w:hAnsi="Arial" w:cs="Arial"/>
        <w:snapToGrid w:val="0"/>
        <w:sz w:val="20"/>
        <w:szCs w:val="20"/>
      </w:rPr>
      <w:t xml:space="preserve"> de Caldas</w:t>
    </w:r>
    <w:r w:rsidRPr="008D45BB">
      <w:rPr>
        <w:rFonts w:ascii="Arial" w:hAnsi="Arial" w:cs="Arial"/>
        <w:b/>
        <w:snapToGrid w:val="0"/>
        <w:sz w:val="20"/>
        <w:szCs w:val="20"/>
      </w:rPr>
      <w:t xml:space="preserve">, </w:t>
    </w:r>
    <w:r w:rsidRPr="008D45BB">
      <w:rPr>
        <w:rFonts w:ascii="Arial" w:hAnsi="Arial" w:cs="Arial"/>
        <w:snapToGrid w:val="0"/>
        <w:sz w:val="20"/>
        <w:szCs w:val="20"/>
      </w:rPr>
      <w:t>Caldas Novas-GO, CEP:75690-000</w:t>
    </w:r>
  </w:p>
  <w:p w14:paraId="5CAFB00B" w14:textId="77777777" w:rsidR="009A57DD" w:rsidRDefault="009A57DD" w:rsidP="00D1290D">
    <w:pPr>
      <w:spacing w:after="0" w:line="240" w:lineRule="auto"/>
      <w:jc w:val="center"/>
      <w:rPr>
        <w:rFonts w:ascii="Courier New" w:hAnsi="Courier New" w:cs="Courier New"/>
        <w:b/>
        <w:sz w:val="16"/>
        <w:szCs w:val="16"/>
      </w:rPr>
    </w:pPr>
    <w:r>
      <w:rPr>
        <w:rFonts w:ascii="Courier New" w:hAnsi="Courier New" w:cs="Courier New"/>
        <w:b/>
        <w:sz w:val="16"/>
        <w:szCs w:val="16"/>
      </w:rPr>
      <w:t>Fone: 64 3453-0644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5FE21" w14:textId="77777777" w:rsidR="009A57DD" w:rsidRDefault="009A57DD">
    <w:pPr>
      <w:spacing w:after="0" w:line="240" w:lineRule="auto"/>
      <w:ind w:left="0"/>
      <w:jc w:val="left"/>
    </w:pPr>
    <w:r>
      <w:rPr>
        <w:sz w:val="28"/>
      </w:rPr>
      <w:t xml:space="preserve"> </w:t>
    </w:r>
    <w:r>
      <w:rPr>
        <w:sz w:val="28"/>
      </w:rPr>
      <w:tab/>
    </w:r>
    <w:r>
      <w:rPr>
        <w:rFonts w:ascii="Calibri" w:hAnsi="Calibri" w:cs="Calibri"/>
        <w:sz w:val="16"/>
      </w:rPr>
      <w:fldChar w:fldCharType="begin"/>
    </w:r>
    <w:r>
      <w:rPr>
        <w:rFonts w:ascii="Calibri" w:hAnsi="Calibri" w:cs="Calibri"/>
        <w:sz w:val="16"/>
      </w:rPr>
      <w:instrText xml:space="preserve"> PAGE   \* MERGEFORMAT </w:instrText>
    </w:r>
    <w:r>
      <w:rPr>
        <w:rFonts w:ascii="Calibri" w:hAnsi="Calibri" w:cs="Calibri"/>
        <w:sz w:val="16"/>
      </w:rPr>
      <w:fldChar w:fldCharType="separate"/>
    </w:r>
    <w:r>
      <w:rPr>
        <w:rFonts w:ascii="Calibri" w:hAnsi="Calibri" w:cs="Calibri"/>
        <w:sz w:val="16"/>
      </w:rPr>
      <w:t>10</w:t>
    </w:r>
    <w:r>
      <w:rPr>
        <w:rFonts w:ascii="Calibri" w:hAnsi="Calibri" w:cs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2A694" w14:textId="77777777" w:rsidR="007E460D" w:rsidRDefault="007E460D">
      <w:pPr>
        <w:spacing w:after="0" w:line="240" w:lineRule="auto"/>
      </w:pPr>
      <w:r>
        <w:separator/>
      </w:r>
    </w:p>
  </w:footnote>
  <w:footnote w:type="continuationSeparator" w:id="0">
    <w:p w14:paraId="0E2A8011" w14:textId="77777777" w:rsidR="007E460D" w:rsidRDefault="007E4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65BF1" w14:textId="5813883E" w:rsidR="009A57DD" w:rsidRDefault="009A57DD">
    <w:pPr>
      <w:spacing w:after="0" w:line="276" w:lineRule="auto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C068D" w14:textId="005E8AF1" w:rsidR="009A57DD" w:rsidRDefault="009A57DD" w:rsidP="00D1290D">
    <w:pPr>
      <w:spacing w:after="0" w:line="240" w:lineRule="auto"/>
      <w:ind w:left="2127" w:right="464"/>
      <w:jc w:val="center"/>
      <w:rPr>
        <w:rFonts w:ascii="Arial" w:hAnsi="Arial" w:cs="Arial"/>
        <w:noProof/>
      </w:rPr>
    </w:pPr>
    <w:r>
      <w:rPr>
        <w:noProof/>
      </w:rPr>
      <w:drawing>
        <wp:anchor distT="0" distB="0" distL="114300" distR="114300" simplePos="0" relativeHeight="251656704" behindDoc="1" locked="0" layoutInCell="1" allowOverlap="0" wp14:anchorId="7085586E" wp14:editId="3CC55BB1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EBB">
      <w:rPr>
        <w:rFonts w:ascii="Arial" w:hAnsi="Arial" w:cs="Arial"/>
        <w:b/>
        <w:sz w:val="28"/>
      </w:rPr>
      <w:t>REGIMENTO INTERNO</w:t>
    </w:r>
  </w:p>
  <w:p w14:paraId="118438E0" w14:textId="77777777" w:rsidR="009A57DD" w:rsidRDefault="009A57DD" w:rsidP="00D1290D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886A159" w14:textId="77777777" w:rsidR="009A57DD" w:rsidRDefault="009A57DD" w:rsidP="00D1290D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FE8A11B" w14:textId="77777777" w:rsidR="009A57DD" w:rsidRPr="009B6C87" w:rsidRDefault="009A57DD" w:rsidP="00D1290D">
    <w:pPr>
      <w:spacing w:after="0" w:line="240" w:lineRule="auto"/>
      <w:ind w:left="0"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11ECD" w14:textId="36398797" w:rsidR="009A57DD" w:rsidRDefault="009A57DD">
    <w:pPr>
      <w:spacing w:after="0" w:line="276" w:lineRule="auto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069"/>
    <w:multiLevelType w:val="hybridMultilevel"/>
    <w:tmpl w:val="E346B65A"/>
    <w:lvl w:ilvl="0" w:tplc="FD3A2BE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0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6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  <w:rPr>
        <w:rFonts w:cs="Times New Roman"/>
      </w:rPr>
    </w:lvl>
  </w:abstractNum>
  <w:abstractNum w:abstractNumId="1" w15:restartNumberingAfterBreak="0">
    <w:nsid w:val="047A7455"/>
    <w:multiLevelType w:val="hybridMultilevel"/>
    <w:tmpl w:val="11B0F3FA"/>
    <w:lvl w:ilvl="0" w:tplc="2F94C90A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 w15:restartNumberingAfterBreak="0">
    <w:nsid w:val="05A70EB4"/>
    <w:multiLevelType w:val="hybridMultilevel"/>
    <w:tmpl w:val="17766724"/>
    <w:lvl w:ilvl="0" w:tplc="2646D7DA">
      <w:start w:val="1"/>
      <w:numFmt w:val="upperRoman"/>
      <w:lvlText w:val="%1."/>
      <w:lvlJc w:val="left"/>
      <w:pPr>
        <w:ind w:left="959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E2E8A484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EF0C202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41828CC6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09765CA2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1982AF6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7FDC8996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C60CF5A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BB0AEA8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" w15:restartNumberingAfterBreak="0">
    <w:nsid w:val="0B807187"/>
    <w:multiLevelType w:val="hybridMultilevel"/>
    <w:tmpl w:val="9F1EE4E4"/>
    <w:lvl w:ilvl="0" w:tplc="BA90B73C">
      <w:start w:val="1"/>
      <w:numFmt w:val="lowerLetter"/>
      <w:lvlText w:val="%1."/>
      <w:lvlJc w:val="left"/>
      <w:pPr>
        <w:ind w:left="169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E869960">
      <w:start w:val="1"/>
      <w:numFmt w:val="lowerLetter"/>
      <w:lvlText w:val="%2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78C9308">
      <w:start w:val="1"/>
      <w:numFmt w:val="lowerRoman"/>
      <w:lvlText w:val="%3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9122660">
      <w:start w:val="1"/>
      <w:numFmt w:val="decimal"/>
      <w:lvlText w:val="%4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ED2F05E">
      <w:start w:val="1"/>
      <w:numFmt w:val="lowerLetter"/>
      <w:lvlText w:val="%5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6206CBA">
      <w:start w:val="1"/>
      <w:numFmt w:val="lowerRoman"/>
      <w:lvlText w:val="%6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B1941B0A">
      <w:start w:val="1"/>
      <w:numFmt w:val="decimal"/>
      <w:lvlText w:val="%7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E00190C">
      <w:start w:val="1"/>
      <w:numFmt w:val="lowerLetter"/>
      <w:lvlText w:val="%8"/>
      <w:lvlJc w:val="left"/>
      <w:pPr>
        <w:ind w:left="6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C8488E">
      <w:start w:val="1"/>
      <w:numFmt w:val="lowerRoman"/>
      <w:lvlText w:val="%9"/>
      <w:lvlJc w:val="left"/>
      <w:pPr>
        <w:ind w:left="7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4" w15:restartNumberingAfterBreak="0">
    <w:nsid w:val="12254E26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5" w15:restartNumberingAfterBreak="0">
    <w:nsid w:val="13B241EE"/>
    <w:multiLevelType w:val="hybridMultilevel"/>
    <w:tmpl w:val="9FCE3A50"/>
    <w:lvl w:ilvl="0" w:tplc="5F2A51D2">
      <w:start w:val="1"/>
      <w:numFmt w:val="upperRoman"/>
      <w:lvlText w:val="%1."/>
      <w:lvlJc w:val="left"/>
      <w:pPr>
        <w:ind w:left="74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D4F6612A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B32642E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94A0A20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E4E373E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2A4B470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C4E4F418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E202C0E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9EDAACBC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6" w15:restartNumberingAfterBreak="0">
    <w:nsid w:val="15F47545"/>
    <w:multiLevelType w:val="hybridMultilevel"/>
    <w:tmpl w:val="E0968DC6"/>
    <w:lvl w:ilvl="0" w:tplc="688E7552">
      <w:start w:val="1"/>
      <w:numFmt w:val="upperRoman"/>
      <w:lvlText w:val="%1."/>
      <w:lvlJc w:val="left"/>
      <w:pPr>
        <w:ind w:left="744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2BEDAC4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9C86C98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9E769B20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65E690A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902B464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1749E2A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320863E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A8B2DC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7" w15:restartNumberingAfterBreak="0">
    <w:nsid w:val="1F4A2275"/>
    <w:multiLevelType w:val="hybridMultilevel"/>
    <w:tmpl w:val="E2C0A028"/>
    <w:lvl w:ilvl="0" w:tplc="72861004">
      <w:start w:val="1"/>
      <w:numFmt w:val="lowerLetter"/>
      <w:lvlText w:val="%1)"/>
      <w:lvlJc w:val="left"/>
      <w:pPr>
        <w:ind w:left="227" w:hanging="11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BC66D0"/>
    <w:multiLevelType w:val="hybridMultilevel"/>
    <w:tmpl w:val="BFBC1C52"/>
    <w:lvl w:ilvl="0" w:tplc="04160017">
      <w:start w:val="1"/>
      <w:numFmt w:val="lowerLetter"/>
      <w:lvlText w:val="%1)"/>
      <w:lvlJc w:val="left"/>
      <w:pPr>
        <w:ind w:left="1005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9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0D0659B"/>
    <w:multiLevelType w:val="hybridMultilevel"/>
    <w:tmpl w:val="1CA0781E"/>
    <w:lvl w:ilvl="0" w:tplc="FCCE19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3EC9E7E">
      <w:start w:val="1"/>
      <w:numFmt w:val="lowerLetter"/>
      <w:lvlText w:val="%2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0B089F20">
      <w:start w:val="1"/>
      <w:numFmt w:val="lowerLetter"/>
      <w:lvlRestart w:val="0"/>
      <w:suff w:val="nothing"/>
      <w:lvlText w:val="%3)"/>
      <w:lvlJc w:val="left"/>
      <w:pPr>
        <w:ind w:left="118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4EC3AE8">
      <w:start w:val="1"/>
      <w:numFmt w:val="decimal"/>
      <w:lvlText w:val="%4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18C14D6">
      <w:start w:val="1"/>
      <w:numFmt w:val="lowerLetter"/>
      <w:lvlText w:val="%5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504C7E6">
      <w:start w:val="1"/>
      <w:numFmt w:val="lowerRoman"/>
      <w:lvlText w:val="%6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EA2E45E">
      <w:start w:val="1"/>
      <w:numFmt w:val="decimal"/>
      <w:lvlText w:val="%7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7C40226">
      <w:start w:val="1"/>
      <w:numFmt w:val="lowerLetter"/>
      <w:lvlText w:val="%8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CAA53BC">
      <w:start w:val="1"/>
      <w:numFmt w:val="lowerRoman"/>
      <w:lvlText w:val="%9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1" w15:restartNumberingAfterBreak="0">
    <w:nsid w:val="33AB66B6"/>
    <w:multiLevelType w:val="hybridMultilevel"/>
    <w:tmpl w:val="8312A84E"/>
    <w:lvl w:ilvl="0" w:tplc="4EF09B6C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C177424"/>
    <w:multiLevelType w:val="hybridMultilevel"/>
    <w:tmpl w:val="3BEC57F2"/>
    <w:lvl w:ilvl="0" w:tplc="6844845C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13" w15:restartNumberingAfterBreak="0">
    <w:nsid w:val="3E017910"/>
    <w:multiLevelType w:val="hybridMultilevel"/>
    <w:tmpl w:val="E5044F28"/>
    <w:lvl w:ilvl="0" w:tplc="1340F8DA">
      <w:start w:val="1"/>
      <w:numFmt w:val="upperRoman"/>
      <w:lvlText w:val="%1."/>
      <w:lvlJc w:val="left"/>
      <w:pPr>
        <w:ind w:left="97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244371E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9DCA4E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B824C618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0E65836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858E35A2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D6109D6E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31C6F364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BFC25B6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4" w15:restartNumberingAfterBreak="0">
    <w:nsid w:val="40D27D57"/>
    <w:multiLevelType w:val="hybridMultilevel"/>
    <w:tmpl w:val="FEFCB602"/>
    <w:lvl w:ilvl="0" w:tplc="C5DADD44">
      <w:start w:val="1"/>
      <w:numFmt w:val="decimal"/>
      <w:suff w:val="nothing"/>
      <w:lvlText w:val="CLÁUSULA %1ª - "/>
      <w:lvlJc w:val="left"/>
      <w:rPr>
        <w:rFonts w:ascii="Arial" w:hAnsi="Arial" w:cs="Times New Roman" w:hint="default"/>
        <w:b/>
        <w:i w:val="0"/>
        <w:strike w:val="0"/>
        <w:spacing w:val="0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5" w15:restartNumberingAfterBreak="0">
    <w:nsid w:val="43BE7FE0"/>
    <w:multiLevelType w:val="hybridMultilevel"/>
    <w:tmpl w:val="6CC4FA26"/>
    <w:lvl w:ilvl="0" w:tplc="488C9E0A">
      <w:start w:val="1"/>
      <w:numFmt w:val="upperRoman"/>
      <w:lvlText w:val="%1."/>
      <w:lvlJc w:val="left"/>
      <w:pPr>
        <w:ind w:left="95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8E62B76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008C0D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44561BEC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7CCC1E76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E36641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DC6CCA20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A9E8E52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84FC382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6" w15:restartNumberingAfterBreak="0">
    <w:nsid w:val="447F6E72"/>
    <w:multiLevelType w:val="hybridMultilevel"/>
    <w:tmpl w:val="DE74C4BE"/>
    <w:lvl w:ilvl="0" w:tplc="0416000F">
      <w:start w:val="1"/>
      <w:numFmt w:val="decimal"/>
      <w:lvlText w:val="%1."/>
      <w:lvlJc w:val="left"/>
      <w:pPr>
        <w:ind w:left="2227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9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6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3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1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8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5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2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987" w:hanging="180"/>
      </w:pPr>
      <w:rPr>
        <w:rFonts w:cs="Times New Roman"/>
      </w:rPr>
    </w:lvl>
  </w:abstractNum>
  <w:abstractNum w:abstractNumId="17" w15:restartNumberingAfterBreak="0">
    <w:nsid w:val="46144328"/>
    <w:multiLevelType w:val="hybridMultilevel"/>
    <w:tmpl w:val="79B4667A"/>
    <w:lvl w:ilvl="0" w:tplc="42C2995A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A7A6A53"/>
    <w:multiLevelType w:val="hybridMultilevel"/>
    <w:tmpl w:val="68B2D5CC"/>
    <w:lvl w:ilvl="0" w:tplc="04160017">
      <w:start w:val="1"/>
      <w:numFmt w:val="lowerLetter"/>
      <w:lvlText w:val="%1)"/>
      <w:lvlJc w:val="left"/>
      <w:pPr>
        <w:ind w:left="1005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19" w15:restartNumberingAfterBreak="0">
    <w:nsid w:val="4DF9108A"/>
    <w:multiLevelType w:val="hybridMultilevel"/>
    <w:tmpl w:val="AC3AE316"/>
    <w:lvl w:ilvl="0" w:tplc="0416000F">
      <w:start w:val="1"/>
      <w:numFmt w:val="decimal"/>
      <w:lvlText w:val="%1."/>
      <w:lvlJc w:val="left"/>
      <w:pPr>
        <w:ind w:left="2947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6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3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51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8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5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72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9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707" w:hanging="180"/>
      </w:pPr>
      <w:rPr>
        <w:rFonts w:cs="Times New Roman"/>
      </w:rPr>
    </w:lvl>
  </w:abstractNum>
  <w:abstractNum w:abstractNumId="20" w15:restartNumberingAfterBreak="0">
    <w:nsid w:val="534F4B42"/>
    <w:multiLevelType w:val="hybridMultilevel"/>
    <w:tmpl w:val="E0223B1A"/>
    <w:lvl w:ilvl="0" w:tplc="B920A79E">
      <w:start w:val="1"/>
      <w:numFmt w:val="upperRoman"/>
      <w:lvlText w:val="%1."/>
      <w:lvlJc w:val="left"/>
      <w:pPr>
        <w:ind w:left="91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3A204466">
      <w:start w:val="1"/>
      <w:numFmt w:val="lowerLetter"/>
      <w:lvlText w:val="%2"/>
      <w:lvlJc w:val="left"/>
      <w:pPr>
        <w:ind w:left="1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4A0D39C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05A82BA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9CCBEDA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AF0D010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8A3A77B4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9F47DA8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CACEF54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1" w15:restartNumberingAfterBreak="0">
    <w:nsid w:val="53B21AE6"/>
    <w:multiLevelType w:val="hybridMultilevel"/>
    <w:tmpl w:val="8C701F58"/>
    <w:lvl w:ilvl="0" w:tplc="F63CDD8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2" w15:restartNumberingAfterBreak="0">
    <w:nsid w:val="59EF6F8E"/>
    <w:multiLevelType w:val="hybridMultilevel"/>
    <w:tmpl w:val="7F9E4330"/>
    <w:lvl w:ilvl="0" w:tplc="04160013">
      <w:start w:val="1"/>
      <w:numFmt w:val="upperRoman"/>
      <w:lvlText w:val="%1."/>
      <w:lvlJc w:val="right"/>
      <w:pPr>
        <w:ind w:left="1005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3" w15:restartNumberingAfterBreak="0">
    <w:nsid w:val="5D61194C"/>
    <w:multiLevelType w:val="multilevel"/>
    <w:tmpl w:val="73A61D46"/>
    <w:lvl w:ilvl="0">
      <w:start w:val="1"/>
      <w:numFmt w:val="lowerLetter"/>
      <w:lvlText w:val="%1)"/>
      <w:lvlJc w:val="left"/>
      <w:pPr>
        <w:ind w:left="100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4" w15:restartNumberingAfterBreak="0">
    <w:nsid w:val="5EDA2DB8"/>
    <w:multiLevelType w:val="hybridMultilevel"/>
    <w:tmpl w:val="73842E6E"/>
    <w:lvl w:ilvl="0" w:tplc="FC087FC6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5" w15:restartNumberingAfterBreak="0">
    <w:nsid w:val="64532049"/>
    <w:multiLevelType w:val="hybridMultilevel"/>
    <w:tmpl w:val="CD7490FA"/>
    <w:lvl w:ilvl="0" w:tplc="0BD426CE">
      <w:start w:val="1"/>
      <w:numFmt w:val="upperRoman"/>
      <w:lvlText w:val="%1."/>
      <w:lvlJc w:val="left"/>
      <w:pPr>
        <w:ind w:left="917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3CBE9082">
      <w:start w:val="1"/>
      <w:numFmt w:val="upperRoman"/>
      <w:lvlText w:val="%2."/>
      <w:lvlJc w:val="left"/>
      <w:pPr>
        <w:ind w:left="88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202E3A4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898AB46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C3C3386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D626768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BE496BA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CFAA35BC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FEC43B8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6" w15:restartNumberingAfterBreak="0">
    <w:nsid w:val="67C24A5A"/>
    <w:multiLevelType w:val="hybridMultilevel"/>
    <w:tmpl w:val="63A41616"/>
    <w:lvl w:ilvl="0" w:tplc="BCBCFE66">
      <w:start w:val="1"/>
      <w:numFmt w:val="upperRoman"/>
      <w:lvlText w:val="%1."/>
      <w:lvlJc w:val="left"/>
      <w:pPr>
        <w:ind w:left="895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A560CD3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B7E623A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CFB03EAA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964292A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B9EC814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E864596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BECAEDA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764808FC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7" w15:restartNumberingAfterBreak="0">
    <w:nsid w:val="68281641"/>
    <w:multiLevelType w:val="hybridMultilevel"/>
    <w:tmpl w:val="4B7093BC"/>
    <w:lvl w:ilvl="0" w:tplc="1BC0EE32">
      <w:start w:val="1"/>
      <w:numFmt w:val="upperRoman"/>
      <w:lvlText w:val="%1."/>
      <w:lvlJc w:val="left"/>
      <w:pPr>
        <w:ind w:left="93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8608A7C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40ADB76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BD0E5B8A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B80E724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9EA9052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56C48F8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88270C8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38E59FC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8" w15:restartNumberingAfterBreak="0">
    <w:nsid w:val="6BAF6A45"/>
    <w:multiLevelType w:val="hybridMultilevel"/>
    <w:tmpl w:val="384C2A5A"/>
    <w:lvl w:ilvl="0" w:tplc="04160013">
      <w:start w:val="1"/>
      <w:numFmt w:val="upperRoman"/>
      <w:lvlText w:val="%1."/>
      <w:lvlJc w:val="right"/>
      <w:pPr>
        <w:ind w:left="1005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9" w15:restartNumberingAfterBreak="0">
    <w:nsid w:val="73C35FBC"/>
    <w:multiLevelType w:val="hybridMultilevel"/>
    <w:tmpl w:val="E8C8D6A6"/>
    <w:lvl w:ilvl="0" w:tplc="1BA86D22">
      <w:start w:val="1"/>
      <w:numFmt w:val="upperRoman"/>
      <w:lvlText w:val="%1."/>
      <w:lvlJc w:val="left"/>
      <w:pPr>
        <w:ind w:left="97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C4695AE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BA88A128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09F675D0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A340EBE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946F896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EDA9886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8344458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DE4BC34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75A45CCD"/>
    <w:multiLevelType w:val="hybridMultilevel"/>
    <w:tmpl w:val="8BBAF1D2"/>
    <w:lvl w:ilvl="0" w:tplc="B9962E38">
      <w:start w:val="1"/>
      <w:numFmt w:val="lowerLetter"/>
      <w:lvlText w:val="%1."/>
      <w:lvlJc w:val="left"/>
      <w:pPr>
        <w:ind w:left="1692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44828B6">
      <w:start w:val="1"/>
      <w:numFmt w:val="lowerLetter"/>
      <w:lvlText w:val="%2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220AA7C">
      <w:start w:val="1"/>
      <w:numFmt w:val="lowerRoman"/>
      <w:lvlText w:val="%3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E54E8B5C">
      <w:start w:val="1"/>
      <w:numFmt w:val="decimal"/>
      <w:lvlText w:val="%4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4BE1178">
      <w:start w:val="1"/>
      <w:numFmt w:val="lowerLetter"/>
      <w:lvlText w:val="%5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DDAB708">
      <w:start w:val="1"/>
      <w:numFmt w:val="lowerRoman"/>
      <w:lvlText w:val="%6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264055A">
      <w:start w:val="1"/>
      <w:numFmt w:val="decimal"/>
      <w:lvlText w:val="%7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2F2C21E">
      <w:start w:val="1"/>
      <w:numFmt w:val="lowerLetter"/>
      <w:lvlText w:val="%8"/>
      <w:lvlJc w:val="left"/>
      <w:pPr>
        <w:ind w:left="6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FA69CE8">
      <w:start w:val="1"/>
      <w:numFmt w:val="lowerRoman"/>
      <w:lvlText w:val="%9"/>
      <w:lvlJc w:val="left"/>
      <w:pPr>
        <w:ind w:left="7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1" w15:restartNumberingAfterBreak="0">
    <w:nsid w:val="7CE4133D"/>
    <w:multiLevelType w:val="hybridMultilevel"/>
    <w:tmpl w:val="5EFC454C"/>
    <w:lvl w:ilvl="0" w:tplc="4EF09B6C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25"/>
  </w:num>
  <w:num w:numId="2">
    <w:abstractNumId w:val="10"/>
  </w:num>
  <w:num w:numId="3">
    <w:abstractNumId w:val="29"/>
  </w:num>
  <w:num w:numId="4">
    <w:abstractNumId w:val="20"/>
  </w:num>
  <w:num w:numId="5">
    <w:abstractNumId w:val="2"/>
  </w:num>
  <w:num w:numId="6">
    <w:abstractNumId w:val="26"/>
  </w:num>
  <w:num w:numId="7">
    <w:abstractNumId w:val="30"/>
  </w:num>
  <w:num w:numId="8">
    <w:abstractNumId w:val="3"/>
  </w:num>
  <w:num w:numId="9">
    <w:abstractNumId w:val="27"/>
  </w:num>
  <w:num w:numId="10">
    <w:abstractNumId w:val="15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0"/>
  </w:num>
  <w:num w:numId="16">
    <w:abstractNumId w:val="22"/>
  </w:num>
  <w:num w:numId="17">
    <w:abstractNumId w:val="18"/>
  </w:num>
  <w:num w:numId="18">
    <w:abstractNumId w:val="8"/>
  </w:num>
  <w:num w:numId="19">
    <w:abstractNumId w:val="28"/>
  </w:num>
  <w:num w:numId="20">
    <w:abstractNumId w:val="19"/>
  </w:num>
  <w:num w:numId="21">
    <w:abstractNumId w:val="16"/>
  </w:num>
  <w:num w:numId="22">
    <w:abstractNumId w:val="32"/>
  </w:num>
  <w:num w:numId="23">
    <w:abstractNumId w:val="1"/>
  </w:num>
  <w:num w:numId="24">
    <w:abstractNumId w:val="17"/>
  </w:num>
  <w:num w:numId="25">
    <w:abstractNumId w:val="4"/>
  </w:num>
  <w:num w:numId="26">
    <w:abstractNumId w:val="21"/>
  </w:num>
  <w:num w:numId="27">
    <w:abstractNumId w:val="24"/>
  </w:num>
  <w:num w:numId="28">
    <w:abstractNumId w:val="12"/>
  </w:num>
  <w:num w:numId="29">
    <w:abstractNumId w:val="31"/>
  </w:num>
  <w:num w:numId="30">
    <w:abstractNumId w:val="7"/>
  </w:num>
  <w:num w:numId="31">
    <w:abstractNumId w:val="14"/>
  </w:num>
  <w:num w:numId="32">
    <w:abstractNumId w:val="11"/>
  </w:num>
  <w:num w:numId="33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AGO">
    <w15:presenceInfo w15:providerId="Windows Live" w15:userId="85958c806b036a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ED"/>
    <w:rsid w:val="00002BF9"/>
    <w:rsid w:val="000275A4"/>
    <w:rsid w:val="00040B14"/>
    <w:rsid w:val="00046380"/>
    <w:rsid w:val="00052EAE"/>
    <w:rsid w:val="00055427"/>
    <w:rsid w:val="0006545A"/>
    <w:rsid w:val="000664AE"/>
    <w:rsid w:val="00066F55"/>
    <w:rsid w:val="000A1411"/>
    <w:rsid w:val="000C3ACF"/>
    <w:rsid w:val="00100C81"/>
    <w:rsid w:val="00102066"/>
    <w:rsid w:val="00115EBB"/>
    <w:rsid w:val="00140EAB"/>
    <w:rsid w:val="001415D1"/>
    <w:rsid w:val="0016265E"/>
    <w:rsid w:val="0017111C"/>
    <w:rsid w:val="00174652"/>
    <w:rsid w:val="001C34C1"/>
    <w:rsid w:val="001D51FB"/>
    <w:rsid w:val="001D6F45"/>
    <w:rsid w:val="00220D87"/>
    <w:rsid w:val="00234B27"/>
    <w:rsid w:val="00264D4C"/>
    <w:rsid w:val="002730AE"/>
    <w:rsid w:val="002733EC"/>
    <w:rsid w:val="002738DF"/>
    <w:rsid w:val="002931F2"/>
    <w:rsid w:val="00294532"/>
    <w:rsid w:val="00317E14"/>
    <w:rsid w:val="0032549B"/>
    <w:rsid w:val="003432DA"/>
    <w:rsid w:val="00351655"/>
    <w:rsid w:val="003A5D6B"/>
    <w:rsid w:val="003B2D03"/>
    <w:rsid w:val="003F34E6"/>
    <w:rsid w:val="0042633F"/>
    <w:rsid w:val="004321A6"/>
    <w:rsid w:val="00436153"/>
    <w:rsid w:val="00445B03"/>
    <w:rsid w:val="004538F1"/>
    <w:rsid w:val="004547E4"/>
    <w:rsid w:val="00463075"/>
    <w:rsid w:val="00477F3A"/>
    <w:rsid w:val="00480789"/>
    <w:rsid w:val="004A17A3"/>
    <w:rsid w:val="00530E67"/>
    <w:rsid w:val="005D0015"/>
    <w:rsid w:val="00647B54"/>
    <w:rsid w:val="00653BF5"/>
    <w:rsid w:val="006D2395"/>
    <w:rsid w:val="006E2D1C"/>
    <w:rsid w:val="00705F7C"/>
    <w:rsid w:val="00722BF7"/>
    <w:rsid w:val="00737D1D"/>
    <w:rsid w:val="0075383D"/>
    <w:rsid w:val="007825F0"/>
    <w:rsid w:val="007B6ADD"/>
    <w:rsid w:val="007E460D"/>
    <w:rsid w:val="00845E3A"/>
    <w:rsid w:val="00857CC8"/>
    <w:rsid w:val="00890E40"/>
    <w:rsid w:val="008A57C2"/>
    <w:rsid w:val="008A695C"/>
    <w:rsid w:val="008A7A75"/>
    <w:rsid w:val="008B6413"/>
    <w:rsid w:val="008D45BB"/>
    <w:rsid w:val="008E2066"/>
    <w:rsid w:val="008E2E26"/>
    <w:rsid w:val="00912F54"/>
    <w:rsid w:val="00930C0D"/>
    <w:rsid w:val="009572BB"/>
    <w:rsid w:val="00965A2E"/>
    <w:rsid w:val="00986935"/>
    <w:rsid w:val="00986BED"/>
    <w:rsid w:val="009942EC"/>
    <w:rsid w:val="00995ABE"/>
    <w:rsid w:val="009A57DD"/>
    <w:rsid w:val="009B5B31"/>
    <w:rsid w:val="009B6C87"/>
    <w:rsid w:val="009D54BF"/>
    <w:rsid w:val="009D7EE1"/>
    <w:rsid w:val="009E7D25"/>
    <w:rsid w:val="009F234B"/>
    <w:rsid w:val="009F37FD"/>
    <w:rsid w:val="00A07721"/>
    <w:rsid w:val="00A42030"/>
    <w:rsid w:val="00A95BEA"/>
    <w:rsid w:val="00AA2D6C"/>
    <w:rsid w:val="00AB0B9A"/>
    <w:rsid w:val="00AB3D7A"/>
    <w:rsid w:val="00AC2B9F"/>
    <w:rsid w:val="00AC5255"/>
    <w:rsid w:val="00AE1AB2"/>
    <w:rsid w:val="00AF04AC"/>
    <w:rsid w:val="00AF5EC9"/>
    <w:rsid w:val="00B019A7"/>
    <w:rsid w:val="00B10F1D"/>
    <w:rsid w:val="00B33930"/>
    <w:rsid w:val="00B426F8"/>
    <w:rsid w:val="00B67FAA"/>
    <w:rsid w:val="00B77E27"/>
    <w:rsid w:val="00B83611"/>
    <w:rsid w:val="00B9035A"/>
    <w:rsid w:val="00BD25A0"/>
    <w:rsid w:val="00BE20CF"/>
    <w:rsid w:val="00BE2AEF"/>
    <w:rsid w:val="00C044DC"/>
    <w:rsid w:val="00C15652"/>
    <w:rsid w:val="00C35C5B"/>
    <w:rsid w:val="00C7623D"/>
    <w:rsid w:val="00C80DAC"/>
    <w:rsid w:val="00CE03F6"/>
    <w:rsid w:val="00D04FFC"/>
    <w:rsid w:val="00D1290D"/>
    <w:rsid w:val="00D663E6"/>
    <w:rsid w:val="00DB4AC1"/>
    <w:rsid w:val="00DD6C5B"/>
    <w:rsid w:val="00E109AF"/>
    <w:rsid w:val="00E119AA"/>
    <w:rsid w:val="00E64339"/>
    <w:rsid w:val="00E92819"/>
    <w:rsid w:val="00EB6ED9"/>
    <w:rsid w:val="00EC2231"/>
    <w:rsid w:val="00ED4376"/>
    <w:rsid w:val="00EE15FC"/>
    <w:rsid w:val="00EE3D64"/>
    <w:rsid w:val="00EF5BDB"/>
    <w:rsid w:val="00F10F50"/>
    <w:rsid w:val="00F1358E"/>
    <w:rsid w:val="00F41069"/>
    <w:rsid w:val="00F54D09"/>
    <w:rsid w:val="00F62E21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FCD83C1"/>
  <w15:docId w15:val="{D158FED8-0C9D-4ED6-A747-0AA35DAE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 w:semiHidden="1" w:uiPriority="0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BED"/>
    <w:pPr>
      <w:spacing w:after="117" w:line="237" w:lineRule="auto"/>
      <w:ind w:left="285"/>
      <w:jc w:val="both"/>
    </w:pPr>
    <w:rPr>
      <w:rFonts w:ascii="Times New Roman" w:eastAsia="Times New Roman" w:hAnsi="Times New Roman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86BED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139"/>
      <w:ind w:left="10" w:right="-15" w:hanging="10"/>
      <w:jc w:val="center"/>
      <w:outlineLvl w:val="0"/>
    </w:pPr>
    <w:rPr>
      <w:rFonts w:eastAsia="Calibri"/>
      <w:b/>
      <w:sz w:val="22"/>
    </w:rPr>
  </w:style>
  <w:style w:type="paragraph" w:styleId="Ttulo2">
    <w:name w:val="heading 2"/>
    <w:basedOn w:val="Normal"/>
    <w:next w:val="Normal"/>
    <w:link w:val="Ttulo2Char"/>
    <w:uiPriority w:val="99"/>
    <w:qFormat/>
    <w:rsid w:val="00986BED"/>
    <w:pPr>
      <w:keepNext/>
      <w:keepLines/>
      <w:spacing w:before="40" w:after="0"/>
      <w:outlineLvl w:val="1"/>
    </w:pPr>
    <w:rPr>
      <w:rFonts w:ascii="Calibri Light" w:eastAsia="Calibri" w:hAnsi="Calibri Light"/>
      <w:color w:val="2E74B5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986BED"/>
    <w:rPr>
      <w:rFonts w:ascii="Times New Roman" w:hAnsi="Times New Roman"/>
      <w:b/>
      <w:color w:val="000000"/>
      <w:sz w:val="22"/>
      <w:shd w:val="clear" w:color="auto" w:fill="D9D9D9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986BED"/>
    <w:rPr>
      <w:rFonts w:ascii="Calibri Light" w:hAnsi="Calibri Light"/>
      <w:color w:val="2E74B5"/>
      <w:sz w:val="26"/>
      <w:lang w:eastAsia="pt-BR"/>
    </w:rPr>
  </w:style>
  <w:style w:type="table" w:customStyle="1" w:styleId="TableGrid">
    <w:name w:val="TableGrid"/>
    <w:uiPriority w:val="99"/>
    <w:rsid w:val="00986BED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qFormat/>
    <w:rsid w:val="00986BED"/>
    <w:pPr>
      <w:ind w:left="720"/>
      <w:contextualSpacing/>
    </w:pPr>
  </w:style>
  <w:style w:type="paragraph" w:styleId="Rodap">
    <w:name w:val="footer"/>
    <w:basedOn w:val="Normal"/>
    <w:link w:val="RodapChar"/>
    <w:uiPriority w:val="99"/>
    <w:rsid w:val="00986BED"/>
    <w:pPr>
      <w:tabs>
        <w:tab w:val="center" w:pos="4680"/>
        <w:tab w:val="right" w:pos="9360"/>
      </w:tabs>
      <w:spacing w:after="0" w:line="240" w:lineRule="auto"/>
      <w:ind w:left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86BED"/>
    <w:rPr>
      <w:rFonts w:eastAsia="Times New Roman"/>
      <w:lang w:eastAsia="pt-BR"/>
    </w:rPr>
  </w:style>
  <w:style w:type="character" w:customStyle="1" w:styleId="fontstyle01">
    <w:name w:val="fontstyle01"/>
    <w:uiPriority w:val="99"/>
    <w:rsid w:val="00986BED"/>
    <w:rPr>
      <w:rFonts w:ascii="Times-Roman" w:hAnsi="Times-Roman"/>
      <w:color w:val="000000"/>
      <w:sz w:val="24"/>
    </w:rPr>
  </w:style>
  <w:style w:type="paragraph" w:styleId="Corpodetexto2">
    <w:name w:val="Body Text 2"/>
    <w:basedOn w:val="Normal"/>
    <w:link w:val="Corpodetexto2Char"/>
    <w:uiPriority w:val="99"/>
    <w:rsid w:val="00986BED"/>
    <w:pPr>
      <w:spacing w:after="120" w:line="480" w:lineRule="auto"/>
      <w:ind w:left="0"/>
      <w:jc w:val="left"/>
    </w:pPr>
    <w:rPr>
      <w:rFonts w:eastAsia="Calibri"/>
      <w:color w:val="auto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986BED"/>
    <w:rPr>
      <w:rFonts w:ascii="Times New Roman" w:hAnsi="Times New Roman"/>
      <w:sz w:val="24"/>
      <w:lang w:eastAsia="pt-BR"/>
    </w:rPr>
  </w:style>
  <w:style w:type="paragraph" w:styleId="Cabealho">
    <w:name w:val="header"/>
    <w:basedOn w:val="Normal"/>
    <w:link w:val="CabealhoChar"/>
    <w:uiPriority w:val="99"/>
    <w:rsid w:val="00986BED"/>
    <w:pPr>
      <w:tabs>
        <w:tab w:val="center" w:pos="4252"/>
        <w:tab w:val="right" w:pos="8504"/>
      </w:tabs>
      <w:spacing w:after="200" w:line="276" w:lineRule="auto"/>
      <w:ind w:left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986BED"/>
    <w:rPr>
      <w:rFonts w:ascii="Calibri" w:hAnsi="Calibri"/>
    </w:rPr>
  </w:style>
  <w:style w:type="paragraph" w:styleId="CabealhodoSumrio">
    <w:name w:val="TOC Heading"/>
    <w:basedOn w:val="Ttulo1"/>
    <w:next w:val="Normal"/>
    <w:uiPriority w:val="99"/>
    <w:qFormat/>
    <w:rsid w:val="00986B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 w:firstLine="0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Sumrio1">
    <w:name w:val="toc 1"/>
    <w:basedOn w:val="Normal"/>
    <w:next w:val="Normal"/>
    <w:autoRedefine/>
    <w:uiPriority w:val="99"/>
    <w:rsid w:val="00986BED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99"/>
    <w:rsid w:val="00986BED"/>
    <w:pPr>
      <w:spacing w:after="100"/>
      <w:ind w:left="240"/>
    </w:pPr>
  </w:style>
  <w:style w:type="character" w:styleId="Hyperlink">
    <w:name w:val="Hyperlink"/>
    <w:basedOn w:val="Fontepargpadro"/>
    <w:uiPriority w:val="99"/>
    <w:rsid w:val="00986BED"/>
    <w:rPr>
      <w:rFonts w:cs="Times New Roman"/>
      <w:color w:val="0563C1"/>
      <w:u w:val="single"/>
    </w:rPr>
  </w:style>
  <w:style w:type="character" w:styleId="Refdecomentrio">
    <w:name w:val="annotation reference"/>
    <w:basedOn w:val="Fontepargpadro"/>
    <w:uiPriority w:val="99"/>
    <w:semiHidden/>
    <w:rsid w:val="002730AE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2730AE"/>
    <w:pPr>
      <w:spacing w:line="240" w:lineRule="auto"/>
    </w:pPr>
    <w:rPr>
      <w:rFonts w:eastAsia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2730AE"/>
    <w:rPr>
      <w:rFonts w:ascii="Times New Roman" w:hAnsi="Times New Roman"/>
      <w:color w:val="000000"/>
      <w:sz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2730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2730AE"/>
    <w:rPr>
      <w:rFonts w:ascii="Times New Roman" w:hAnsi="Times New Roman"/>
      <w:b/>
      <w:color w:val="000000"/>
      <w:sz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2730AE"/>
    <w:pPr>
      <w:spacing w:after="0" w:line="240" w:lineRule="auto"/>
    </w:pPr>
    <w:rPr>
      <w:rFonts w:ascii="Segoe UI" w:eastAsia="Calibr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730AE"/>
    <w:rPr>
      <w:rFonts w:ascii="Segoe UI" w:hAnsi="Segoe UI"/>
      <w:color w:val="000000"/>
      <w:sz w:val="18"/>
      <w:lang w:eastAsia="pt-BR"/>
    </w:rPr>
  </w:style>
  <w:style w:type="paragraph" w:styleId="Reviso">
    <w:name w:val="Revision"/>
    <w:hidden/>
    <w:uiPriority w:val="99"/>
    <w:semiHidden/>
    <w:rsid w:val="00174652"/>
    <w:rPr>
      <w:rFonts w:ascii="Times New Roman" w:eastAsia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7930-ABD0-4683-A8AF-0EE25CD5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6875</Words>
  <Characters>37125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REGIMENTO</vt:lpstr>
    </vt:vector>
  </TitlesOfParts>
  <Company/>
  <LinksUpToDate>false</LinksUpToDate>
  <CharactersWithSpaces>43913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</dc:title>
  <dc:subject/>
  <dc:creator>TIAGO</dc:creator>
  <cp:keywords/>
  <dc:description/>
  <cp:lastModifiedBy>TIAGO MOREIRA</cp:lastModifiedBy>
  <cp:revision>5</cp:revision>
  <cp:lastPrinted>2021-09-09T23:46:00Z</cp:lastPrinted>
  <dcterms:created xsi:type="dcterms:W3CDTF">2021-09-09T23:39:00Z</dcterms:created>
  <dcterms:modified xsi:type="dcterms:W3CDTF">2021-09-09T23:47:00Z</dcterms:modified>
</cp:coreProperties>
</file>